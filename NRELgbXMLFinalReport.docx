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693D2" w14:textId="77777777" w:rsidR="00BD69AA" w:rsidRPr="002A6733" w:rsidRDefault="002A6733" w:rsidP="00BD69AA">
      <w:pPr>
        <w:jc w:val="center"/>
        <w:rPr>
          <w:rFonts w:cs="Arial"/>
          <w:b/>
          <w:u w:val="single"/>
        </w:rPr>
      </w:pPr>
      <w:r w:rsidRPr="002A6733">
        <w:rPr>
          <w:rFonts w:cs="Arial"/>
          <w:b/>
          <w:u w:val="single"/>
        </w:rPr>
        <w:t>“</w:t>
      </w:r>
      <w:r w:rsidR="00BD69AA" w:rsidRPr="002A6733">
        <w:rPr>
          <w:rFonts w:cs="Arial"/>
          <w:b/>
          <w:u w:val="single"/>
        </w:rPr>
        <w:t xml:space="preserve">THE GREEN BUILDING XML EXTENSIONS FOR </w:t>
      </w:r>
      <w:r w:rsidR="00E32B83">
        <w:rPr>
          <w:rFonts w:cs="Arial"/>
          <w:b/>
          <w:u w:val="single"/>
        </w:rPr>
        <w:t xml:space="preserve">NREL’s </w:t>
      </w:r>
      <w:r w:rsidR="00BD69AA" w:rsidRPr="002A6733">
        <w:rPr>
          <w:rFonts w:cs="Arial"/>
          <w:b/>
          <w:u w:val="single"/>
        </w:rPr>
        <w:t>OPENSTUDIO</w:t>
      </w:r>
      <w:r w:rsidRPr="002A6733">
        <w:rPr>
          <w:rFonts w:cs="Arial"/>
          <w:b/>
          <w:u w:val="single"/>
        </w:rPr>
        <w:t>”</w:t>
      </w:r>
    </w:p>
    <w:p w14:paraId="31C18FB2" w14:textId="77777777" w:rsidR="00BD69AA" w:rsidRPr="002A6733" w:rsidRDefault="00BD69AA" w:rsidP="00BD69AA">
      <w:pPr>
        <w:jc w:val="center"/>
        <w:rPr>
          <w:rFonts w:cs="Arial"/>
          <w:b/>
          <w:u w:val="single"/>
        </w:rPr>
      </w:pPr>
      <w:r w:rsidRPr="002A6733">
        <w:rPr>
          <w:rFonts w:cs="Arial"/>
          <w:b/>
          <w:u w:val="single"/>
        </w:rPr>
        <w:t>SUBCONTRACT NO. LHQ-6-52192-01</w:t>
      </w:r>
    </w:p>
    <w:p w14:paraId="69B2602D" w14:textId="5F89E014" w:rsidR="00BD69AA" w:rsidRPr="002A6733" w:rsidRDefault="00AD0AB2" w:rsidP="00BD69AA">
      <w:pPr>
        <w:jc w:val="center"/>
        <w:rPr>
          <w:rFonts w:cs="Arial"/>
          <w:b/>
          <w:u w:val="single"/>
        </w:rPr>
      </w:pPr>
      <w:r>
        <w:rPr>
          <w:rFonts w:cs="Arial"/>
          <w:b/>
          <w:u w:val="single"/>
        </w:rPr>
        <w:t>Final Report</w:t>
      </w:r>
    </w:p>
    <w:p w14:paraId="7B20873E" w14:textId="1C082A86" w:rsidR="00BD69AA" w:rsidDel="00F74493" w:rsidRDefault="00295388" w:rsidP="00F74493">
      <w:pPr>
        <w:jc w:val="center"/>
        <w:rPr>
          <w:del w:id="0" w:author="Microsoft account" w:date="2016-09-29T22:26:00Z"/>
          <w:rFonts w:cs="Arial"/>
          <w:b/>
        </w:rPr>
        <w:pPrChange w:id="1" w:author="Microsoft account" w:date="2016-09-29T22:26:00Z">
          <w:pPr/>
        </w:pPrChange>
      </w:pPr>
      <w:r>
        <w:rPr>
          <w:rFonts w:cs="Arial"/>
          <w:b/>
          <w:u w:val="single"/>
        </w:rPr>
        <w:t>9/</w:t>
      </w:r>
      <w:ins w:id="2" w:author="Microsoft account" w:date="2016-09-30T11:43:00Z">
        <w:r w:rsidR="00FA07E9">
          <w:rPr>
            <w:rFonts w:cs="Arial"/>
            <w:b/>
            <w:u w:val="single"/>
          </w:rPr>
          <w:t>30</w:t>
        </w:r>
      </w:ins>
      <w:bookmarkStart w:id="3" w:name="_GoBack"/>
      <w:bookmarkEnd w:id="3"/>
      <w:del w:id="4" w:author="Microsoft account" w:date="2016-09-30T11:43:00Z">
        <w:r w:rsidDel="00FA07E9">
          <w:rPr>
            <w:rFonts w:cs="Arial"/>
            <w:b/>
            <w:u w:val="single"/>
          </w:rPr>
          <w:delText>28</w:delText>
        </w:r>
      </w:del>
      <w:r w:rsidR="00BD69AA" w:rsidRPr="002A6733">
        <w:rPr>
          <w:rFonts w:cs="Arial"/>
          <w:b/>
          <w:u w:val="single"/>
        </w:rPr>
        <w:t>/2016</w:t>
      </w:r>
    </w:p>
    <w:p w14:paraId="5433632C" w14:textId="77777777" w:rsidR="00F74493" w:rsidRPr="002A6733" w:rsidRDefault="00F74493" w:rsidP="00BD69AA">
      <w:pPr>
        <w:jc w:val="center"/>
        <w:rPr>
          <w:ins w:id="5" w:author="Microsoft account" w:date="2016-09-29T22:26:00Z"/>
          <w:rFonts w:cs="Arial"/>
          <w:b/>
          <w:u w:val="single"/>
        </w:rPr>
      </w:pPr>
    </w:p>
    <w:p w14:paraId="29F1611E" w14:textId="77777777" w:rsidR="00BD69AA" w:rsidRPr="002A6733" w:rsidRDefault="00BD69AA" w:rsidP="00F74493">
      <w:pPr>
        <w:jc w:val="center"/>
        <w:rPr>
          <w:rFonts w:cs="Arial"/>
          <w:b/>
        </w:rPr>
        <w:pPrChange w:id="6" w:author="Microsoft account" w:date="2016-09-29T22:26:00Z">
          <w:pPr/>
        </w:pPrChange>
      </w:pPr>
    </w:p>
    <w:p w14:paraId="2C277EA9" w14:textId="77777777" w:rsidR="001950E3" w:rsidDel="00F74493" w:rsidRDefault="001950E3" w:rsidP="00AC15C1">
      <w:pPr>
        <w:rPr>
          <w:del w:id="7" w:author="Microsoft account" w:date="2016-09-29T11:55:00Z"/>
          <w:rFonts w:cs="Arial"/>
          <w:b/>
          <w:u w:val="single"/>
        </w:rPr>
      </w:pPr>
      <w:ins w:id="8" w:author="Dan Macumber" w:date="2016-09-28T12:39:00Z">
        <w:r>
          <w:rPr>
            <w:rFonts w:cs="Arial"/>
            <w:b/>
            <w:u w:val="single"/>
          </w:rPr>
          <w:t>Executive Summary</w:t>
        </w:r>
      </w:ins>
    </w:p>
    <w:p w14:paraId="52707735" w14:textId="77777777" w:rsidR="00F74493" w:rsidRDefault="00F74493" w:rsidP="00F54B8A">
      <w:pPr>
        <w:rPr>
          <w:ins w:id="9" w:author="Microsoft account" w:date="2016-09-29T22:26:00Z"/>
          <w:rFonts w:cs="Arial"/>
          <w:b/>
          <w:u w:val="single"/>
        </w:rPr>
      </w:pPr>
    </w:p>
    <w:p w14:paraId="0232ED2B" w14:textId="21B040C2" w:rsidR="001950E3" w:rsidDel="00095E58" w:rsidRDefault="001950E3" w:rsidP="00F54B8A">
      <w:pPr>
        <w:rPr>
          <w:ins w:id="10" w:author="Dan Macumber" w:date="2016-09-28T12:39:00Z"/>
          <w:del w:id="11" w:author="Microsoft account" w:date="2016-09-29T11:55:00Z"/>
          <w:rFonts w:cs="Arial"/>
          <w:b/>
          <w:u w:val="single"/>
        </w:rPr>
      </w:pPr>
      <w:ins w:id="12" w:author="Dan Macumber" w:date="2016-09-28T12:39:00Z">
        <w:del w:id="13" w:author="Microsoft account" w:date="2016-09-29T11:55:00Z">
          <w:r w:rsidDel="00095E58">
            <w:rPr>
              <w:rFonts w:cs="Arial"/>
              <w:b/>
              <w:u w:val="single"/>
            </w:rPr>
            <w:delText>1 page recap of goals, accomplishments, and future work</w:delText>
          </w:r>
        </w:del>
      </w:ins>
    </w:p>
    <w:p w14:paraId="0C790356" w14:textId="33078721" w:rsidR="00AC15C1" w:rsidRPr="004B405E" w:rsidRDefault="004B405E" w:rsidP="00AC15C1">
      <w:pPr>
        <w:rPr>
          <w:ins w:id="14" w:author="Microsoft account" w:date="2016-09-29T11:02:00Z"/>
          <w:rFonts w:cs="Arial"/>
          <w:b/>
          <w:rPrChange w:id="15" w:author="Microsoft account" w:date="2016-09-29T11:24:00Z">
            <w:rPr>
              <w:ins w:id="16" w:author="Microsoft account" w:date="2016-09-29T11:02:00Z"/>
              <w:rFonts w:cs="Arial"/>
            </w:rPr>
          </w:rPrChange>
        </w:rPr>
      </w:pPr>
      <w:ins w:id="17" w:author="Microsoft account" w:date="2016-09-29T11:23:00Z">
        <w:r w:rsidRPr="004B405E">
          <w:rPr>
            <w:rFonts w:cs="Arial"/>
            <w:b/>
            <w:rPrChange w:id="18" w:author="Microsoft account" w:date="2016-09-29T11:23:00Z">
              <w:rPr>
                <w:rFonts w:cs="Arial"/>
              </w:rPr>
            </w:rPrChange>
          </w:rPr>
          <w:t>Goal</w:t>
        </w:r>
        <w:r w:rsidR="00C75B83">
          <w:rPr>
            <w:rFonts w:cs="Arial"/>
            <w:b/>
            <w:rPrChange w:id="19" w:author="Microsoft account" w:date="2016-09-29T11:23:00Z">
              <w:rPr>
                <w:rFonts w:cs="Arial"/>
                <w:b/>
              </w:rPr>
            </w:rPrChange>
          </w:rPr>
          <w:t xml:space="preserve"> and Objectives</w:t>
        </w:r>
      </w:ins>
      <w:ins w:id="20" w:author="Microsoft account" w:date="2016-09-29T22:27:00Z">
        <w:r w:rsidR="00C75B83">
          <w:rPr>
            <w:rFonts w:cs="Arial"/>
            <w:b/>
          </w:rPr>
          <w:br/>
        </w:r>
      </w:ins>
      <w:ins w:id="21" w:author="Microsoft account" w:date="2016-09-29T11:02:00Z">
        <w:r w:rsidR="00AC15C1" w:rsidRPr="002A6733">
          <w:rPr>
            <w:rFonts w:cs="Arial"/>
          </w:rPr>
          <w:t xml:space="preserve">The goal of this project was to validate </w:t>
        </w:r>
        <w:r w:rsidR="00AC15C1">
          <w:rPr>
            <w:rFonts w:cs="Arial"/>
          </w:rPr>
          <w:t>the National Renewable Energy Lab’s (NREL’s) Open</w:t>
        </w:r>
        <w:r w:rsidR="00AC15C1" w:rsidRPr="002A6733">
          <w:rPr>
            <w:rFonts w:cs="Arial"/>
          </w:rPr>
          <w:t xml:space="preserve">Studio </w:t>
        </w:r>
        <w:r w:rsidR="00AC15C1">
          <w:rPr>
            <w:rFonts w:cs="Arial"/>
          </w:rPr>
          <w:t xml:space="preserve">software tool </w:t>
        </w:r>
        <w:r w:rsidR="00AC15C1" w:rsidRPr="002A6733">
          <w:rPr>
            <w:rFonts w:cs="Arial"/>
          </w:rPr>
          <w:t xml:space="preserve">to produce valid gbXML and also set the stage to validate other BIM and building analysis software tools in the future. There were </w:t>
        </w:r>
        <w:r w:rsidR="00AC15C1">
          <w:rPr>
            <w:rFonts w:cs="Arial"/>
          </w:rPr>
          <w:t>three</w:t>
        </w:r>
        <w:r w:rsidR="00AC15C1" w:rsidRPr="002A6733">
          <w:rPr>
            <w:rFonts w:cs="Arial"/>
          </w:rPr>
          <w:t xml:space="preserve"> main objectives of this validation </w:t>
        </w:r>
        <w:r w:rsidR="00AC15C1" w:rsidRPr="00E32B83">
          <w:rPr>
            <w:rFonts w:cs="Arial"/>
          </w:rPr>
          <w:t xml:space="preserve">work. </w:t>
        </w:r>
      </w:ins>
    </w:p>
    <w:p w14:paraId="1981A27B" w14:textId="4C1D7BB5" w:rsidR="00AC15C1" w:rsidRPr="00E32B83" w:rsidRDefault="004B405E" w:rsidP="00AC15C1">
      <w:pPr>
        <w:pStyle w:val="ListParagraph"/>
        <w:numPr>
          <w:ilvl w:val="0"/>
          <w:numId w:val="20"/>
        </w:numPr>
        <w:rPr>
          <w:ins w:id="22" w:author="Microsoft account" w:date="2016-09-29T11:02:00Z"/>
          <w:rFonts w:cs="Arial"/>
        </w:rPr>
      </w:pPr>
      <w:ins w:id="23" w:author="Microsoft account" w:date="2016-09-29T11:22:00Z">
        <w:r>
          <w:rPr>
            <w:rFonts w:cs="Arial"/>
          </w:rPr>
          <w:t>Demonstrate</w:t>
        </w:r>
      </w:ins>
      <w:ins w:id="24" w:author="Microsoft account" w:date="2016-09-29T11:02:00Z">
        <w:r w:rsidR="00AC15C1" w:rsidRPr="00E32B83">
          <w:rPr>
            <w:rFonts w:cs="Arial"/>
          </w:rPr>
          <w:t xml:space="preserve"> that the OpenStudio software could pass </w:t>
        </w:r>
        <w:r w:rsidR="00F35021">
          <w:rPr>
            <w:rFonts w:cs="Arial"/>
          </w:rPr>
          <w:t>the gbXML validation procedure</w:t>
        </w:r>
      </w:ins>
    </w:p>
    <w:p w14:paraId="1D4310EB" w14:textId="34FDD099" w:rsidR="00AC15C1" w:rsidRDefault="004B405E" w:rsidP="00AC15C1">
      <w:pPr>
        <w:pStyle w:val="ListParagraph"/>
        <w:numPr>
          <w:ilvl w:val="0"/>
          <w:numId w:val="20"/>
        </w:numPr>
        <w:rPr>
          <w:ins w:id="25" w:author="Microsoft account" w:date="2016-09-29T11:02:00Z"/>
          <w:rFonts w:cs="Arial"/>
        </w:rPr>
      </w:pPr>
      <w:ins w:id="26" w:author="Microsoft account" w:date="2016-09-29T11:02:00Z">
        <w:r>
          <w:rPr>
            <w:rFonts w:cs="Arial"/>
          </w:rPr>
          <w:t>E</w:t>
        </w:r>
        <w:r w:rsidR="00AC15C1" w:rsidRPr="00E32B83">
          <w:rPr>
            <w:rFonts w:cs="Arial"/>
          </w:rPr>
          <w:t xml:space="preserve">ncourage other software </w:t>
        </w:r>
      </w:ins>
      <w:ins w:id="27" w:author="Microsoft account" w:date="2016-09-29T11:22:00Z">
        <w:r>
          <w:rPr>
            <w:rFonts w:cs="Arial"/>
          </w:rPr>
          <w:t>vendors</w:t>
        </w:r>
      </w:ins>
      <w:ins w:id="28" w:author="Microsoft account" w:date="2016-09-29T11:02:00Z">
        <w:r w:rsidR="00AC15C1" w:rsidRPr="00E32B83">
          <w:rPr>
            <w:rFonts w:cs="Arial"/>
          </w:rPr>
          <w:t xml:space="preserve"> to certify their software using the validation procedur</w:t>
        </w:r>
        <w:r w:rsidR="00F35021">
          <w:rPr>
            <w:rFonts w:cs="Arial"/>
          </w:rPr>
          <w:t>e as well</w:t>
        </w:r>
      </w:ins>
    </w:p>
    <w:p w14:paraId="30ECBEBF" w14:textId="08384272" w:rsidR="00AC15C1" w:rsidRPr="00E32B83" w:rsidRDefault="004B405E" w:rsidP="00AC15C1">
      <w:pPr>
        <w:pStyle w:val="ListParagraph"/>
        <w:numPr>
          <w:ilvl w:val="0"/>
          <w:numId w:val="20"/>
        </w:numPr>
        <w:rPr>
          <w:ins w:id="29" w:author="Microsoft account" w:date="2016-09-29T11:02:00Z"/>
          <w:rFonts w:cs="Arial"/>
        </w:rPr>
      </w:pPr>
      <w:ins w:id="30" w:author="Microsoft account" w:date="2016-09-29T11:02:00Z">
        <w:r>
          <w:rPr>
            <w:rFonts w:cs="Arial"/>
          </w:rPr>
          <w:t>W</w:t>
        </w:r>
        <w:r w:rsidR="00AC15C1">
          <w:rPr>
            <w:rFonts w:cs="Arial"/>
          </w:rPr>
          <w:t>ork towards a generic validator that could</w:t>
        </w:r>
        <w:r>
          <w:rPr>
            <w:rFonts w:cs="Arial"/>
          </w:rPr>
          <w:t xml:space="preserve"> be used on general user models</w:t>
        </w:r>
      </w:ins>
    </w:p>
    <w:p w14:paraId="2394DC6E" w14:textId="59056250" w:rsidR="004B405E" w:rsidRPr="004B405E" w:rsidRDefault="004B405E" w:rsidP="00AC15C1">
      <w:pPr>
        <w:pStyle w:val="Default"/>
        <w:rPr>
          <w:ins w:id="31" w:author="Microsoft account" w:date="2016-09-29T11:23:00Z"/>
          <w:rFonts w:asciiTheme="minorHAnsi" w:hAnsiTheme="minorHAnsi"/>
          <w:b/>
          <w:bCs/>
          <w:sz w:val="22"/>
          <w:szCs w:val="22"/>
        </w:rPr>
      </w:pPr>
      <w:ins w:id="32" w:author="Microsoft account" w:date="2016-09-29T11:23:00Z">
        <w:r w:rsidRPr="004B405E">
          <w:rPr>
            <w:rFonts w:asciiTheme="minorHAnsi" w:hAnsiTheme="minorHAnsi"/>
            <w:b/>
            <w:bCs/>
            <w:sz w:val="22"/>
            <w:szCs w:val="22"/>
          </w:rPr>
          <w:t>Accomplish</w:t>
        </w:r>
      </w:ins>
      <w:ins w:id="33" w:author="Microsoft account" w:date="2016-09-30T11:16:00Z">
        <w:r w:rsidR="008C2011">
          <w:rPr>
            <w:rFonts w:asciiTheme="minorHAnsi" w:hAnsiTheme="minorHAnsi"/>
            <w:b/>
            <w:bCs/>
            <w:sz w:val="22"/>
            <w:szCs w:val="22"/>
          </w:rPr>
          <w:t>m</w:t>
        </w:r>
      </w:ins>
      <w:ins w:id="34" w:author="Microsoft account" w:date="2016-09-29T11:23:00Z">
        <w:r w:rsidRPr="004B405E">
          <w:rPr>
            <w:rFonts w:asciiTheme="minorHAnsi" w:hAnsiTheme="minorHAnsi"/>
            <w:b/>
            <w:bCs/>
            <w:sz w:val="22"/>
            <w:szCs w:val="22"/>
          </w:rPr>
          <w:t>ents</w:t>
        </w:r>
      </w:ins>
    </w:p>
    <w:p w14:paraId="0EA1F201" w14:textId="48529A6C" w:rsidR="004B405E" w:rsidRPr="00C75B83" w:rsidRDefault="004B405E" w:rsidP="00AC15C1">
      <w:pPr>
        <w:pStyle w:val="Default"/>
        <w:rPr>
          <w:ins w:id="35" w:author="Microsoft account" w:date="2016-09-29T11:26:00Z"/>
          <w:rFonts w:asciiTheme="minorHAnsi" w:hAnsiTheme="minorHAnsi"/>
          <w:bCs/>
          <w:sz w:val="22"/>
          <w:szCs w:val="22"/>
          <w:rPrChange w:id="36" w:author="Microsoft account" w:date="2016-09-29T22:27:00Z">
            <w:rPr>
              <w:ins w:id="37" w:author="Microsoft account" w:date="2016-09-29T11:26:00Z"/>
              <w:rFonts w:asciiTheme="minorHAnsi" w:hAnsiTheme="minorHAnsi"/>
              <w:bCs/>
              <w:sz w:val="22"/>
              <w:szCs w:val="22"/>
              <w:u w:val="single"/>
            </w:rPr>
          </w:rPrChange>
        </w:rPr>
      </w:pPr>
      <w:ins w:id="38" w:author="Microsoft account" w:date="2016-09-29T11:26:00Z">
        <w:r w:rsidRPr="00C75B83">
          <w:rPr>
            <w:rFonts w:asciiTheme="minorHAnsi" w:hAnsiTheme="minorHAnsi"/>
            <w:bCs/>
            <w:sz w:val="22"/>
            <w:szCs w:val="22"/>
            <w:rPrChange w:id="39" w:author="Microsoft account" w:date="2016-09-29T22:27:00Z">
              <w:rPr>
                <w:rFonts w:asciiTheme="minorHAnsi" w:hAnsiTheme="minorHAnsi"/>
                <w:bCs/>
                <w:sz w:val="22"/>
                <w:szCs w:val="22"/>
                <w:u w:val="single"/>
              </w:rPr>
            </w:rPrChange>
          </w:rPr>
          <w:t xml:space="preserve">We were able to accomplish the following tasks in support of the above </w:t>
        </w:r>
      </w:ins>
      <w:ins w:id="40" w:author="Microsoft account" w:date="2016-09-29T22:28:00Z">
        <w:r w:rsidR="00C75B83">
          <w:rPr>
            <w:rFonts w:asciiTheme="minorHAnsi" w:hAnsiTheme="minorHAnsi"/>
            <w:bCs/>
            <w:sz w:val="22"/>
            <w:szCs w:val="22"/>
          </w:rPr>
          <w:t>objectives</w:t>
        </w:r>
      </w:ins>
      <w:ins w:id="41" w:author="Microsoft account" w:date="2016-09-29T11:26:00Z">
        <w:r w:rsidRPr="00C75B83">
          <w:rPr>
            <w:rFonts w:asciiTheme="minorHAnsi" w:hAnsiTheme="minorHAnsi"/>
            <w:bCs/>
            <w:sz w:val="22"/>
            <w:szCs w:val="22"/>
            <w:rPrChange w:id="42" w:author="Microsoft account" w:date="2016-09-29T22:27:00Z">
              <w:rPr>
                <w:rFonts w:asciiTheme="minorHAnsi" w:hAnsiTheme="minorHAnsi"/>
                <w:bCs/>
                <w:sz w:val="22"/>
                <w:szCs w:val="22"/>
                <w:u w:val="single"/>
              </w:rPr>
            </w:rPrChange>
          </w:rPr>
          <w:t>:</w:t>
        </w:r>
      </w:ins>
    </w:p>
    <w:p w14:paraId="75CDD8AB" w14:textId="77777777" w:rsidR="004B405E" w:rsidRPr="00C75B83" w:rsidRDefault="004B405E" w:rsidP="00AC15C1">
      <w:pPr>
        <w:pStyle w:val="Default"/>
        <w:rPr>
          <w:ins w:id="43" w:author="Microsoft account" w:date="2016-09-29T11:26:00Z"/>
          <w:rFonts w:asciiTheme="minorHAnsi" w:hAnsiTheme="minorHAnsi"/>
          <w:bCs/>
          <w:sz w:val="22"/>
          <w:szCs w:val="22"/>
          <w:rPrChange w:id="44" w:author="Microsoft account" w:date="2016-09-29T22:27:00Z">
            <w:rPr>
              <w:ins w:id="45" w:author="Microsoft account" w:date="2016-09-29T11:26:00Z"/>
              <w:rFonts w:asciiTheme="minorHAnsi" w:hAnsiTheme="minorHAnsi"/>
              <w:bCs/>
              <w:sz w:val="22"/>
              <w:szCs w:val="22"/>
              <w:u w:val="single"/>
            </w:rPr>
          </w:rPrChange>
        </w:rPr>
      </w:pPr>
    </w:p>
    <w:p w14:paraId="03227EF3" w14:textId="57A7261F" w:rsidR="00AC15C1" w:rsidRPr="00C75B83" w:rsidRDefault="00AC15C1" w:rsidP="004B405E">
      <w:pPr>
        <w:pStyle w:val="Default"/>
        <w:numPr>
          <w:ilvl w:val="0"/>
          <w:numId w:val="27"/>
        </w:numPr>
        <w:rPr>
          <w:ins w:id="46" w:author="Microsoft account" w:date="2016-09-29T11:03:00Z"/>
          <w:rFonts w:asciiTheme="minorHAnsi" w:hAnsiTheme="minorHAnsi"/>
          <w:bCs/>
          <w:sz w:val="22"/>
          <w:szCs w:val="22"/>
          <w:rPrChange w:id="47" w:author="Microsoft account" w:date="2016-09-29T22:27:00Z">
            <w:rPr>
              <w:ins w:id="48" w:author="Microsoft account" w:date="2016-09-29T11:03:00Z"/>
              <w:b/>
              <w:bCs/>
            </w:rPr>
          </w:rPrChange>
        </w:rPr>
        <w:pPrChange w:id="49" w:author="Microsoft account" w:date="2016-09-29T11:27:00Z">
          <w:pPr>
            <w:pStyle w:val="Default"/>
          </w:pPr>
        </w:pPrChange>
      </w:pPr>
      <w:ins w:id="50" w:author="Microsoft account" w:date="2016-09-29T11:03:00Z">
        <w:r w:rsidRPr="00C75B83">
          <w:rPr>
            <w:rFonts w:asciiTheme="minorHAnsi" w:hAnsiTheme="minorHAnsi"/>
            <w:bCs/>
            <w:sz w:val="22"/>
            <w:szCs w:val="22"/>
            <w:rPrChange w:id="51" w:author="Microsoft account" w:date="2016-09-29T22:27:00Z">
              <w:rPr>
                <w:rFonts w:asciiTheme="minorHAnsi" w:hAnsiTheme="minorHAnsi"/>
                <w:b/>
                <w:bCs/>
                <w:sz w:val="22"/>
                <w:szCs w:val="22"/>
              </w:rPr>
            </w:rPrChange>
          </w:rPr>
          <w:t>Developed</w:t>
        </w:r>
        <w:r w:rsidR="004B405E" w:rsidRPr="00C75B83">
          <w:rPr>
            <w:rFonts w:asciiTheme="minorHAnsi" w:hAnsiTheme="minorHAnsi"/>
            <w:bCs/>
            <w:sz w:val="22"/>
            <w:szCs w:val="22"/>
            <w:rPrChange w:id="52" w:author="Microsoft account" w:date="2016-09-29T22:27:00Z">
              <w:rPr>
                <w:rFonts w:asciiTheme="minorHAnsi" w:hAnsiTheme="minorHAnsi"/>
                <w:bCs/>
                <w:sz w:val="22"/>
                <w:szCs w:val="22"/>
                <w:u w:val="single"/>
              </w:rPr>
            </w:rPrChange>
          </w:rPr>
          <w:t xml:space="preserve"> OpenStudio m</w:t>
        </w:r>
        <w:r w:rsidR="00036BA4" w:rsidRPr="00C75B83">
          <w:rPr>
            <w:rFonts w:asciiTheme="minorHAnsi" w:hAnsiTheme="minorHAnsi"/>
            <w:bCs/>
            <w:sz w:val="22"/>
            <w:szCs w:val="22"/>
            <w:rPrChange w:id="53" w:author="Microsoft account" w:date="2016-09-29T22:27:00Z">
              <w:rPr>
                <w:rFonts w:asciiTheme="minorHAnsi" w:hAnsiTheme="minorHAnsi"/>
                <w:bCs/>
                <w:sz w:val="22"/>
                <w:szCs w:val="22"/>
                <w:u w:val="single"/>
              </w:rPr>
            </w:rPrChange>
          </w:rPr>
          <w:t>odels for the v</w:t>
        </w:r>
        <w:r w:rsidR="004B405E" w:rsidRPr="00C75B83">
          <w:rPr>
            <w:rFonts w:asciiTheme="minorHAnsi" w:hAnsiTheme="minorHAnsi"/>
            <w:bCs/>
            <w:sz w:val="22"/>
            <w:szCs w:val="22"/>
            <w:rPrChange w:id="54" w:author="Microsoft account" w:date="2016-09-29T22:27:00Z">
              <w:rPr>
                <w:rFonts w:asciiTheme="minorHAnsi" w:hAnsiTheme="minorHAnsi"/>
                <w:bCs/>
                <w:sz w:val="22"/>
                <w:szCs w:val="22"/>
                <w:u w:val="single"/>
              </w:rPr>
            </w:rPrChange>
          </w:rPr>
          <w:t>alidation p</w:t>
        </w:r>
        <w:r w:rsidRPr="00C75B83">
          <w:rPr>
            <w:rFonts w:asciiTheme="minorHAnsi" w:hAnsiTheme="minorHAnsi"/>
            <w:bCs/>
            <w:sz w:val="22"/>
            <w:szCs w:val="22"/>
            <w:rPrChange w:id="55" w:author="Microsoft account" w:date="2016-09-29T22:27:00Z">
              <w:rPr>
                <w:rFonts w:asciiTheme="minorHAnsi" w:hAnsiTheme="minorHAnsi"/>
                <w:b/>
                <w:bCs/>
                <w:sz w:val="22"/>
                <w:szCs w:val="22"/>
              </w:rPr>
            </w:rPrChange>
          </w:rPr>
          <w:t xml:space="preserve">rocedure </w:t>
        </w:r>
      </w:ins>
    </w:p>
    <w:p w14:paraId="325B04D0" w14:textId="1B883C05" w:rsidR="00AC15C1" w:rsidRPr="00C75B83" w:rsidRDefault="00AC15C1" w:rsidP="004B405E">
      <w:pPr>
        <w:pStyle w:val="Default"/>
        <w:numPr>
          <w:ilvl w:val="0"/>
          <w:numId w:val="27"/>
        </w:numPr>
        <w:rPr>
          <w:ins w:id="56" w:author="Microsoft account" w:date="2016-09-29T11:03:00Z"/>
          <w:rFonts w:asciiTheme="minorHAnsi" w:hAnsiTheme="minorHAnsi"/>
          <w:bCs/>
          <w:sz w:val="22"/>
          <w:szCs w:val="22"/>
          <w:rPrChange w:id="57" w:author="Microsoft account" w:date="2016-09-29T22:27:00Z">
            <w:rPr>
              <w:ins w:id="58" w:author="Microsoft account" w:date="2016-09-29T11:03:00Z"/>
              <w:rFonts w:asciiTheme="minorHAnsi" w:hAnsiTheme="minorHAnsi"/>
              <w:sz w:val="22"/>
              <w:szCs w:val="22"/>
            </w:rPr>
          </w:rPrChange>
        </w:rPr>
        <w:pPrChange w:id="59" w:author="Microsoft account" w:date="2016-09-29T11:27:00Z">
          <w:pPr>
            <w:pStyle w:val="Default"/>
          </w:pPr>
        </w:pPrChange>
      </w:pPr>
      <w:ins w:id="60" w:author="Microsoft account" w:date="2016-09-29T11:03:00Z">
        <w:r w:rsidRPr="00C75B83">
          <w:rPr>
            <w:rFonts w:asciiTheme="minorHAnsi" w:hAnsiTheme="minorHAnsi"/>
            <w:bCs/>
            <w:sz w:val="22"/>
            <w:szCs w:val="22"/>
            <w:rPrChange w:id="61" w:author="Microsoft account" w:date="2016-09-29T22:27:00Z">
              <w:rPr>
                <w:rFonts w:asciiTheme="minorHAnsi" w:hAnsiTheme="minorHAnsi"/>
                <w:b/>
                <w:bCs/>
                <w:sz w:val="22"/>
                <w:szCs w:val="22"/>
              </w:rPr>
            </w:rPrChange>
          </w:rPr>
          <w:t>Validated</w:t>
        </w:r>
        <w:r w:rsidR="004B405E" w:rsidRPr="00C75B83">
          <w:rPr>
            <w:rFonts w:asciiTheme="minorHAnsi" w:hAnsiTheme="minorHAnsi"/>
            <w:bCs/>
            <w:sz w:val="22"/>
            <w:szCs w:val="22"/>
            <w:rPrChange w:id="62" w:author="Microsoft account" w:date="2016-09-29T22:27:00Z">
              <w:rPr>
                <w:rFonts w:asciiTheme="minorHAnsi" w:hAnsiTheme="minorHAnsi"/>
                <w:bCs/>
                <w:sz w:val="22"/>
                <w:szCs w:val="22"/>
                <w:u w:val="single"/>
              </w:rPr>
            </w:rPrChange>
          </w:rPr>
          <w:t xml:space="preserve"> OpenStudio gbXML export/i</w:t>
        </w:r>
        <w:r w:rsidRPr="00C75B83">
          <w:rPr>
            <w:rFonts w:asciiTheme="minorHAnsi" w:hAnsiTheme="minorHAnsi"/>
            <w:bCs/>
            <w:sz w:val="22"/>
            <w:szCs w:val="22"/>
            <w:rPrChange w:id="63" w:author="Microsoft account" w:date="2016-09-29T22:27:00Z">
              <w:rPr>
                <w:rFonts w:asciiTheme="minorHAnsi" w:hAnsiTheme="minorHAnsi"/>
                <w:b/>
                <w:bCs/>
                <w:sz w:val="22"/>
                <w:szCs w:val="22"/>
              </w:rPr>
            </w:rPrChange>
          </w:rPr>
          <w:t xml:space="preserve">mport </w:t>
        </w:r>
      </w:ins>
      <w:ins w:id="64" w:author="Microsoft account" w:date="2016-09-29T11:29:00Z">
        <w:r w:rsidR="00036BA4" w:rsidRPr="00C75B83">
          <w:rPr>
            <w:rFonts w:asciiTheme="minorHAnsi" w:hAnsiTheme="minorHAnsi"/>
            <w:bCs/>
            <w:sz w:val="22"/>
            <w:szCs w:val="22"/>
            <w:rPrChange w:id="65" w:author="Microsoft account" w:date="2016-09-29T22:27:00Z">
              <w:rPr>
                <w:rFonts w:asciiTheme="minorHAnsi" w:hAnsiTheme="minorHAnsi"/>
                <w:bCs/>
                <w:sz w:val="22"/>
                <w:szCs w:val="22"/>
                <w:u w:val="single"/>
              </w:rPr>
            </w:rPrChange>
          </w:rPr>
          <w:t>so that it became the 1</w:t>
        </w:r>
        <w:r w:rsidR="00036BA4" w:rsidRPr="00C75B83">
          <w:rPr>
            <w:rFonts w:asciiTheme="minorHAnsi" w:hAnsiTheme="minorHAnsi"/>
            <w:bCs/>
            <w:sz w:val="22"/>
            <w:szCs w:val="22"/>
            <w:vertAlign w:val="superscript"/>
            <w:rPrChange w:id="66" w:author="Microsoft account" w:date="2016-09-29T22:27:00Z">
              <w:rPr>
                <w:rFonts w:asciiTheme="minorHAnsi" w:hAnsiTheme="minorHAnsi"/>
                <w:bCs/>
                <w:sz w:val="22"/>
                <w:szCs w:val="22"/>
                <w:u w:val="single"/>
              </w:rPr>
            </w:rPrChange>
          </w:rPr>
          <w:t>st</w:t>
        </w:r>
        <w:r w:rsidR="00036BA4" w:rsidRPr="00C75B83">
          <w:rPr>
            <w:rFonts w:asciiTheme="minorHAnsi" w:hAnsiTheme="minorHAnsi"/>
            <w:bCs/>
            <w:sz w:val="22"/>
            <w:szCs w:val="22"/>
            <w:rPrChange w:id="67" w:author="Microsoft account" w:date="2016-09-29T22:27:00Z">
              <w:rPr>
                <w:rFonts w:asciiTheme="minorHAnsi" w:hAnsiTheme="minorHAnsi"/>
                <w:bCs/>
                <w:sz w:val="22"/>
                <w:szCs w:val="22"/>
                <w:u w:val="single"/>
              </w:rPr>
            </w:rPrChange>
          </w:rPr>
          <w:t xml:space="preserve"> tool to be officially certified</w:t>
        </w:r>
      </w:ins>
    </w:p>
    <w:p w14:paraId="251BA460" w14:textId="4FCBFCCF" w:rsidR="00AC15C1" w:rsidRPr="00C75B83" w:rsidRDefault="004B405E" w:rsidP="004B405E">
      <w:pPr>
        <w:pStyle w:val="Default"/>
        <w:numPr>
          <w:ilvl w:val="0"/>
          <w:numId w:val="27"/>
        </w:numPr>
        <w:rPr>
          <w:ins w:id="68" w:author="Microsoft account" w:date="2016-09-29T11:03:00Z"/>
          <w:rFonts w:asciiTheme="minorHAnsi" w:hAnsiTheme="minorHAnsi"/>
          <w:bCs/>
          <w:sz w:val="22"/>
          <w:szCs w:val="22"/>
          <w:rPrChange w:id="69" w:author="Microsoft account" w:date="2016-09-29T22:27:00Z">
            <w:rPr>
              <w:ins w:id="70" w:author="Microsoft account" w:date="2016-09-29T11:03:00Z"/>
              <w:rFonts w:asciiTheme="minorHAnsi" w:hAnsiTheme="minorHAnsi"/>
              <w:b/>
              <w:bCs/>
              <w:sz w:val="22"/>
              <w:szCs w:val="22"/>
            </w:rPr>
          </w:rPrChange>
        </w:rPr>
        <w:pPrChange w:id="71" w:author="Microsoft account" w:date="2016-09-29T11:27:00Z">
          <w:pPr>
            <w:pStyle w:val="Default"/>
          </w:pPr>
        </w:pPrChange>
      </w:pPr>
      <w:ins w:id="72" w:author="Microsoft account" w:date="2016-09-29T11:27:00Z">
        <w:r w:rsidRPr="00C75B83">
          <w:rPr>
            <w:rFonts w:asciiTheme="minorHAnsi" w:hAnsiTheme="minorHAnsi"/>
            <w:bCs/>
            <w:sz w:val="22"/>
            <w:szCs w:val="22"/>
            <w:rPrChange w:id="73" w:author="Microsoft account" w:date="2016-09-29T22:27:00Z">
              <w:rPr>
                <w:rFonts w:asciiTheme="minorHAnsi" w:hAnsiTheme="minorHAnsi"/>
                <w:bCs/>
                <w:sz w:val="22"/>
                <w:szCs w:val="22"/>
                <w:u w:val="single"/>
              </w:rPr>
            </w:rPrChange>
          </w:rPr>
          <w:t xml:space="preserve">Launched a new gbXML.org website and </w:t>
        </w:r>
      </w:ins>
      <w:ins w:id="74" w:author="Microsoft account" w:date="2016-09-29T11:03:00Z">
        <w:r w:rsidRPr="00C75B83">
          <w:rPr>
            <w:rFonts w:asciiTheme="minorHAnsi" w:hAnsiTheme="minorHAnsi"/>
            <w:bCs/>
            <w:sz w:val="22"/>
            <w:szCs w:val="22"/>
            <w:rPrChange w:id="75" w:author="Microsoft account" w:date="2016-09-29T22:27:00Z">
              <w:rPr>
                <w:rFonts w:asciiTheme="minorHAnsi" w:hAnsiTheme="minorHAnsi"/>
                <w:bCs/>
                <w:sz w:val="22"/>
                <w:szCs w:val="22"/>
                <w:u w:val="single"/>
              </w:rPr>
            </w:rPrChange>
          </w:rPr>
          <w:t>i</w:t>
        </w:r>
        <w:r w:rsidR="00AC15C1" w:rsidRPr="00C75B83">
          <w:rPr>
            <w:rFonts w:asciiTheme="minorHAnsi" w:hAnsiTheme="minorHAnsi"/>
            <w:bCs/>
            <w:sz w:val="22"/>
            <w:szCs w:val="22"/>
            <w:rPrChange w:id="76" w:author="Microsoft account" w:date="2016-09-29T22:27:00Z">
              <w:rPr>
                <w:rFonts w:asciiTheme="minorHAnsi" w:hAnsiTheme="minorHAnsi"/>
                <w:b/>
                <w:bCs/>
                <w:sz w:val="22"/>
                <w:szCs w:val="22"/>
              </w:rPr>
            </w:rPrChange>
          </w:rPr>
          <w:t>mprove</w:t>
        </w:r>
      </w:ins>
      <w:ins w:id="77" w:author="Microsoft account" w:date="2016-09-29T11:27:00Z">
        <w:r w:rsidRPr="00C75B83">
          <w:rPr>
            <w:rFonts w:asciiTheme="minorHAnsi" w:hAnsiTheme="minorHAnsi"/>
            <w:bCs/>
            <w:sz w:val="22"/>
            <w:szCs w:val="22"/>
            <w:rPrChange w:id="78" w:author="Microsoft account" w:date="2016-09-29T22:27:00Z">
              <w:rPr>
                <w:rFonts w:asciiTheme="minorHAnsi" w:hAnsiTheme="minorHAnsi"/>
                <w:bCs/>
                <w:sz w:val="22"/>
                <w:szCs w:val="22"/>
                <w:u w:val="single"/>
              </w:rPr>
            </w:rPrChange>
          </w:rPr>
          <w:t>d</w:t>
        </w:r>
      </w:ins>
      <w:ins w:id="79" w:author="Microsoft account" w:date="2016-09-29T11:03:00Z">
        <w:r w:rsidRPr="00C75B83">
          <w:rPr>
            <w:rFonts w:asciiTheme="minorHAnsi" w:hAnsiTheme="minorHAnsi"/>
            <w:bCs/>
            <w:sz w:val="22"/>
            <w:szCs w:val="22"/>
            <w:rPrChange w:id="80" w:author="Microsoft account" w:date="2016-09-29T22:27:00Z">
              <w:rPr>
                <w:rFonts w:asciiTheme="minorHAnsi" w:hAnsiTheme="minorHAnsi"/>
                <w:bCs/>
                <w:sz w:val="22"/>
                <w:szCs w:val="22"/>
                <w:u w:val="single"/>
              </w:rPr>
            </w:rPrChange>
          </w:rPr>
          <w:t xml:space="preserve"> the validation website and d</w:t>
        </w:r>
        <w:r w:rsidR="00AC15C1" w:rsidRPr="00C75B83">
          <w:rPr>
            <w:rFonts w:asciiTheme="minorHAnsi" w:hAnsiTheme="minorHAnsi"/>
            <w:bCs/>
            <w:sz w:val="22"/>
            <w:szCs w:val="22"/>
            <w:rPrChange w:id="81" w:author="Microsoft account" w:date="2016-09-29T22:27:00Z">
              <w:rPr>
                <w:rFonts w:asciiTheme="minorHAnsi" w:hAnsiTheme="minorHAnsi"/>
                <w:b/>
                <w:bCs/>
                <w:sz w:val="22"/>
                <w:szCs w:val="22"/>
              </w:rPr>
            </w:rPrChange>
          </w:rPr>
          <w:t xml:space="preserve">ocumentation </w:t>
        </w:r>
      </w:ins>
    </w:p>
    <w:p w14:paraId="42BD134D" w14:textId="7159C01D" w:rsidR="00AC15C1" w:rsidRPr="00C75B83" w:rsidRDefault="00AC15C1" w:rsidP="004B405E">
      <w:pPr>
        <w:pStyle w:val="Default"/>
        <w:numPr>
          <w:ilvl w:val="0"/>
          <w:numId w:val="27"/>
        </w:numPr>
        <w:rPr>
          <w:ins w:id="82" w:author="Microsoft account" w:date="2016-09-29T11:03:00Z"/>
          <w:rFonts w:asciiTheme="minorHAnsi" w:hAnsiTheme="minorHAnsi"/>
          <w:bCs/>
          <w:sz w:val="22"/>
          <w:szCs w:val="22"/>
          <w:rPrChange w:id="83" w:author="Microsoft account" w:date="2016-09-29T22:27:00Z">
            <w:rPr>
              <w:ins w:id="84" w:author="Microsoft account" w:date="2016-09-29T11:03:00Z"/>
              <w:rFonts w:asciiTheme="minorHAnsi" w:hAnsiTheme="minorHAnsi"/>
              <w:sz w:val="22"/>
              <w:szCs w:val="22"/>
            </w:rPr>
          </w:rPrChange>
        </w:rPr>
        <w:pPrChange w:id="85" w:author="Microsoft account" w:date="2016-09-29T11:27:00Z">
          <w:pPr>
            <w:pStyle w:val="Default"/>
          </w:pPr>
        </w:pPrChange>
      </w:pPr>
      <w:ins w:id="86" w:author="Microsoft account" w:date="2016-09-29T11:03:00Z">
        <w:r w:rsidRPr="00C75B83">
          <w:rPr>
            <w:rFonts w:asciiTheme="minorHAnsi" w:hAnsiTheme="minorHAnsi"/>
            <w:bCs/>
            <w:sz w:val="22"/>
            <w:szCs w:val="22"/>
            <w:rPrChange w:id="87" w:author="Microsoft account" w:date="2016-09-29T22:27:00Z">
              <w:rPr>
                <w:rFonts w:asciiTheme="minorHAnsi" w:hAnsiTheme="minorHAnsi"/>
                <w:b/>
                <w:bCs/>
                <w:sz w:val="22"/>
                <w:szCs w:val="22"/>
              </w:rPr>
            </w:rPrChange>
          </w:rPr>
          <w:t>Promoted</w:t>
        </w:r>
        <w:r w:rsidR="004B405E" w:rsidRPr="00C75B83">
          <w:rPr>
            <w:rFonts w:asciiTheme="minorHAnsi" w:hAnsiTheme="minorHAnsi"/>
            <w:bCs/>
            <w:sz w:val="22"/>
            <w:szCs w:val="22"/>
            <w:rPrChange w:id="88" w:author="Microsoft account" w:date="2016-09-29T22:27:00Z">
              <w:rPr>
                <w:rFonts w:asciiTheme="minorHAnsi" w:hAnsiTheme="minorHAnsi"/>
                <w:bCs/>
                <w:sz w:val="22"/>
                <w:szCs w:val="22"/>
                <w:u w:val="single"/>
              </w:rPr>
            </w:rPrChange>
          </w:rPr>
          <w:t xml:space="preserve"> gbXML validation e</w:t>
        </w:r>
        <w:r w:rsidRPr="00C75B83">
          <w:rPr>
            <w:rFonts w:asciiTheme="minorHAnsi" w:hAnsiTheme="minorHAnsi"/>
            <w:bCs/>
            <w:sz w:val="22"/>
            <w:szCs w:val="22"/>
            <w:rPrChange w:id="89" w:author="Microsoft account" w:date="2016-09-29T22:27:00Z">
              <w:rPr>
                <w:rFonts w:asciiTheme="minorHAnsi" w:hAnsiTheme="minorHAnsi"/>
                <w:b/>
                <w:bCs/>
                <w:sz w:val="22"/>
                <w:szCs w:val="22"/>
              </w:rPr>
            </w:rPrChange>
          </w:rPr>
          <w:t xml:space="preserve">fforts </w:t>
        </w:r>
      </w:ins>
      <w:ins w:id="90" w:author="Microsoft account" w:date="2016-09-29T22:32:00Z">
        <w:r w:rsidR="001366F6">
          <w:rPr>
            <w:rFonts w:asciiTheme="minorHAnsi" w:hAnsiTheme="minorHAnsi"/>
            <w:bCs/>
            <w:sz w:val="22"/>
            <w:szCs w:val="22"/>
          </w:rPr>
          <w:t>via</w:t>
        </w:r>
      </w:ins>
      <w:ins w:id="91" w:author="Microsoft account" w:date="2016-09-30T11:15:00Z">
        <w:r w:rsidR="00F35021">
          <w:rPr>
            <w:rFonts w:asciiTheme="minorHAnsi" w:hAnsiTheme="minorHAnsi"/>
            <w:bCs/>
            <w:sz w:val="22"/>
            <w:szCs w:val="22"/>
          </w:rPr>
          <w:t xml:space="preserve"> seminars,</w:t>
        </w:r>
      </w:ins>
      <w:ins w:id="92" w:author="Microsoft account" w:date="2016-09-29T22:32:00Z">
        <w:r w:rsidR="001366F6">
          <w:rPr>
            <w:rFonts w:asciiTheme="minorHAnsi" w:hAnsiTheme="minorHAnsi"/>
            <w:bCs/>
            <w:sz w:val="22"/>
            <w:szCs w:val="22"/>
          </w:rPr>
          <w:t xml:space="preserve"> webinars, social media, and e-newsletters</w:t>
        </w:r>
      </w:ins>
    </w:p>
    <w:p w14:paraId="76C140F1" w14:textId="12303301" w:rsidR="001950E3" w:rsidRPr="00A50FBB" w:rsidRDefault="004B405E" w:rsidP="00F54B8A">
      <w:pPr>
        <w:pStyle w:val="Default"/>
        <w:numPr>
          <w:ilvl w:val="0"/>
          <w:numId w:val="27"/>
        </w:numPr>
        <w:rPr>
          <w:ins w:id="93" w:author="Microsoft account" w:date="2016-09-29T11:45:00Z"/>
          <w:rFonts w:asciiTheme="minorHAnsi" w:hAnsiTheme="minorHAnsi"/>
          <w:bCs/>
          <w:sz w:val="22"/>
          <w:szCs w:val="22"/>
          <w:rPrChange w:id="94" w:author="Microsoft account" w:date="2016-09-30T11:42:00Z">
            <w:rPr>
              <w:ins w:id="95" w:author="Microsoft account" w:date="2016-09-29T11:45:00Z"/>
            </w:rPr>
          </w:rPrChange>
        </w:rPr>
        <w:pPrChange w:id="96" w:author="Microsoft account" w:date="2016-09-30T11:42:00Z">
          <w:pPr/>
        </w:pPrChange>
      </w:pPr>
      <w:ins w:id="97" w:author="Microsoft account" w:date="2016-09-29T11:28:00Z">
        <w:r w:rsidRPr="00C75B83">
          <w:rPr>
            <w:rFonts w:asciiTheme="minorHAnsi" w:hAnsiTheme="minorHAnsi"/>
            <w:bCs/>
            <w:sz w:val="22"/>
            <w:szCs w:val="22"/>
            <w:rPrChange w:id="98" w:author="Microsoft account" w:date="2016-09-29T22:27:00Z">
              <w:rPr>
                <w:bCs/>
                <w:u w:val="single"/>
              </w:rPr>
            </w:rPrChange>
          </w:rPr>
          <w:t xml:space="preserve">Developed the requirements for a </w:t>
        </w:r>
      </w:ins>
      <w:ins w:id="99" w:author="Microsoft account" w:date="2016-09-29T22:33:00Z">
        <w:r w:rsidR="001366F6">
          <w:rPr>
            <w:rFonts w:asciiTheme="minorHAnsi" w:hAnsiTheme="minorHAnsi"/>
            <w:bCs/>
            <w:sz w:val="22"/>
            <w:szCs w:val="22"/>
          </w:rPr>
          <w:t xml:space="preserve">future </w:t>
        </w:r>
      </w:ins>
      <w:ins w:id="100" w:author="Microsoft account" w:date="2016-09-29T11:03:00Z">
        <w:r w:rsidRPr="00C75B83">
          <w:rPr>
            <w:rFonts w:asciiTheme="minorHAnsi" w:hAnsiTheme="minorHAnsi"/>
            <w:bCs/>
            <w:sz w:val="22"/>
            <w:szCs w:val="22"/>
            <w:rPrChange w:id="101" w:author="Microsoft account" w:date="2016-09-29T22:27:00Z">
              <w:rPr>
                <w:bCs/>
                <w:u w:val="single"/>
              </w:rPr>
            </w:rPrChange>
          </w:rPr>
          <w:t>generic v</w:t>
        </w:r>
        <w:r w:rsidR="00AC15C1" w:rsidRPr="00C75B83">
          <w:rPr>
            <w:rFonts w:asciiTheme="minorHAnsi" w:hAnsiTheme="minorHAnsi"/>
            <w:bCs/>
            <w:sz w:val="22"/>
            <w:szCs w:val="22"/>
            <w:rPrChange w:id="102" w:author="Microsoft account" w:date="2016-09-29T22:27:00Z">
              <w:rPr>
                <w:b/>
                <w:bCs/>
              </w:rPr>
            </w:rPrChange>
          </w:rPr>
          <w:t xml:space="preserve">alidator </w:t>
        </w:r>
      </w:ins>
      <w:ins w:id="103" w:author="Microsoft account" w:date="2016-09-30T11:42:00Z">
        <w:r w:rsidR="00A50FBB">
          <w:rPr>
            <w:rFonts w:asciiTheme="minorHAnsi" w:hAnsiTheme="minorHAnsi"/>
            <w:bCs/>
            <w:sz w:val="22"/>
            <w:szCs w:val="22"/>
          </w:rPr>
          <w:br/>
        </w:r>
      </w:ins>
    </w:p>
    <w:p w14:paraId="78913BA0" w14:textId="5ADE69FA" w:rsidR="00937170" w:rsidRPr="00961A89" w:rsidRDefault="00937170" w:rsidP="00F54B8A">
      <w:pPr>
        <w:rPr>
          <w:ins w:id="104" w:author="Microsoft account" w:date="2016-09-29T11:48:00Z"/>
          <w:rFonts w:cs="Arial"/>
          <w:b/>
          <w:rPrChange w:id="105" w:author="Microsoft account" w:date="2016-09-29T22:33:00Z">
            <w:rPr>
              <w:ins w:id="106" w:author="Microsoft account" w:date="2016-09-29T11:48:00Z"/>
              <w:rFonts w:cs="Arial"/>
            </w:rPr>
          </w:rPrChange>
        </w:rPr>
      </w:pPr>
      <w:ins w:id="107" w:author="Microsoft account" w:date="2016-09-29T11:45:00Z">
        <w:r w:rsidRPr="00961A89">
          <w:rPr>
            <w:rFonts w:cs="Arial"/>
            <w:b/>
            <w:rPrChange w:id="108" w:author="Microsoft account" w:date="2016-09-29T22:33:00Z">
              <w:rPr>
                <w:rFonts w:cs="Arial"/>
                <w:b/>
                <w:u w:val="single"/>
              </w:rPr>
            </w:rPrChange>
          </w:rPr>
          <w:t>Future Work</w:t>
        </w:r>
      </w:ins>
      <w:ins w:id="109" w:author="Microsoft account" w:date="2016-09-29T22:33:00Z">
        <w:r w:rsidR="00961A89">
          <w:rPr>
            <w:rFonts w:cs="Arial"/>
            <w:b/>
          </w:rPr>
          <w:br/>
        </w:r>
      </w:ins>
      <w:ins w:id="110" w:author="Microsoft account" w:date="2016-09-29T11:45:00Z">
        <w:r>
          <w:rPr>
            <w:rFonts w:cs="Arial"/>
          </w:rPr>
          <w:t xml:space="preserve">As a result of the work accomplished above, </w:t>
        </w:r>
      </w:ins>
      <w:ins w:id="111" w:author="Microsoft account" w:date="2016-09-29T11:48:00Z">
        <w:r>
          <w:rPr>
            <w:rFonts w:cs="Arial"/>
          </w:rPr>
          <w:t>we determined th</w:t>
        </w:r>
        <w:r w:rsidR="000411E6">
          <w:rPr>
            <w:rFonts w:cs="Arial"/>
          </w:rPr>
          <w:t>at there is still much work to do, including</w:t>
        </w:r>
        <w:r>
          <w:rPr>
            <w:rFonts w:cs="Arial"/>
          </w:rPr>
          <w:t>:</w:t>
        </w:r>
      </w:ins>
    </w:p>
    <w:p w14:paraId="62AD7019" w14:textId="76EE1E0A" w:rsidR="000411E6" w:rsidRPr="000411E6" w:rsidRDefault="000411E6" w:rsidP="000411E6">
      <w:pPr>
        <w:rPr>
          <w:ins w:id="112" w:author="Microsoft account" w:date="2016-09-30T11:18:00Z"/>
          <w:rFonts w:cs="Arial"/>
          <w:rPrChange w:id="113" w:author="Microsoft account" w:date="2016-09-30T11:19:00Z">
            <w:rPr>
              <w:ins w:id="114" w:author="Microsoft account" w:date="2016-09-30T11:18:00Z"/>
            </w:rPr>
          </w:rPrChange>
        </w:rPr>
        <w:pPrChange w:id="115" w:author="Microsoft account" w:date="2016-09-30T11:19:00Z">
          <w:pPr/>
        </w:pPrChange>
      </w:pPr>
      <w:ins w:id="116" w:author="Microsoft account" w:date="2016-09-30T11:19:00Z">
        <w:r>
          <w:rPr>
            <w:rFonts w:cs="Arial"/>
            <w:u w:val="single"/>
          </w:rPr>
          <w:t xml:space="preserve">1. </w:t>
        </w:r>
      </w:ins>
      <w:commentRangeStart w:id="117"/>
      <w:ins w:id="118" w:author="Microsoft account" w:date="2016-09-29T11:49:00Z">
        <w:r w:rsidR="00937170" w:rsidRPr="000411E6">
          <w:rPr>
            <w:rFonts w:cs="Arial"/>
            <w:u w:val="single"/>
            <w:rPrChange w:id="119" w:author="Microsoft account" w:date="2016-09-30T11:19:00Z">
              <w:rPr>
                <w:rFonts w:cs="Arial"/>
                <w:b/>
              </w:rPr>
            </w:rPrChange>
          </w:rPr>
          <w:t>Further Develop Level 3 Compliance</w:t>
        </w:r>
        <w:commentRangeEnd w:id="117"/>
        <w:r w:rsidR="00937170" w:rsidRPr="000411E6">
          <w:rPr>
            <w:rStyle w:val="CommentReference"/>
            <w:sz w:val="22"/>
            <w:szCs w:val="22"/>
            <w:u w:val="single"/>
            <w:rPrChange w:id="120" w:author="Microsoft account" w:date="2016-09-30T11:17:00Z">
              <w:rPr>
                <w:rStyle w:val="CommentReference"/>
              </w:rPr>
            </w:rPrChange>
          </w:rPr>
          <w:commentReference w:id="117"/>
        </w:r>
      </w:ins>
      <w:ins w:id="121" w:author="Microsoft account" w:date="2016-09-29T11:50:00Z">
        <w:r w:rsidR="00937170" w:rsidRPr="000411E6">
          <w:rPr>
            <w:rFonts w:cs="Arial"/>
            <w:rPrChange w:id="122" w:author="Microsoft account" w:date="2016-09-30T11:19:00Z">
              <w:rPr>
                <w:rFonts w:cs="Arial"/>
                <w:b/>
              </w:rPr>
            </w:rPrChange>
          </w:rPr>
          <w:t>: We will be working with Autodesk to develop use cas</w:t>
        </w:r>
        <w:r w:rsidR="00961A89" w:rsidRPr="000411E6">
          <w:rPr>
            <w:rFonts w:cs="Arial"/>
            <w:rPrChange w:id="123" w:author="Microsoft account" w:date="2016-09-30T11:19:00Z">
              <w:rPr>
                <w:rFonts w:cs="Arial"/>
              </w:rPr>
            </w:rPrChange>
          </w:rPr>
          <w:t xml:space="preserve">es for gbXML automation within </w:t>
        </w:r>
        <w:r w:rsidR="00D15C80" w:rsidRPr="000411E6">
          <w:rPr>
            <w:rFonts w:cs="Arial"/>
            <w:rPrChange w:id="124" w:author="Microsoft account" w:date="2016-09-30T11:19:00Z">
              <w:rPr>
                <w:rFonts w:cs="Arial"/>
              </w:rPr>
            </w:rPrChange>
          </w:rPr>
          <w:t>Autodesk Revit and Autodesk 360.</w:t>
        </w:r>
      </w:ins>
    </w:p>
    <w:p w14:paraId="6B09EDA1" w14:textId="12D9F4CD" w:rsidR="000411E6" w:rsidRPr="000411E6" w:rsidRDefault="000411E6" w:rsidP="000411E6">
      <w:pPr>
        <w:pStyle w:val="ListParagraph"/>
        <w:ind w:left="0"/>
        <w:rPr>
          <w:ins w:id="125" w:author="Microsoft account" w:date="2016-09-30T11:19:00Z"/>
          <w:rPrChange w:id="126" w:author="Microsoft account" w:date="2016-09-30T11:20:00Z">
            <w:rPr>
              <w:ins w:id="127" w:author="Microsoft account" w:date="2016-09-30T11:19:00Z"/>
              <w:bCs/>
              <w:u w:val="single"/>
            </w:rPr>
          </w:rPrChange>
        </w:rPr>
        <w:pPrChange w:id="128" w:author="Microsoft account" w:date="2016-09-30T11:19:00Z">
          <w:pPr/>
        </w:pPrChange>
      </w:pPr>
      <w:ins w:id="129" w:author="Microsoft account" w:date="2016-09-30T11:19:00Z">
        <w:r>
          <w:rPr>
            <w:u w:val="single"/>
          </w:rPr>
          <w:t xml:space="preserve">2. </w:t>
        </w:r>
      </w:ins>
      <w:commentRangeStart w:id="130"/>
      <w:ins w:id="131" w:author="Microsoft account" w:date="2016-09-29T11:50:00Z">
        <w:r w:rsidR="00937170" w:rsidRPr="000411E6">
          <w:rPr>
            <w:u w:val="single"/>
            <w:rPrChange w:id="132" w:author="Microsoft account" w:date="2016-09-30T11:18:00Z">
              <w:rPr>
                <w:b/>
              </w:rPr>
            </w:rPrChange>
          </w:rPr>
          <w:t>Develop a gbXML Conversion Tool</w:t>
        </w:r>
        <w:commentRangeEnd w:id="130"/>
        <w:r w:rsidR="00937170" w:rsidRPr="000411E6">
          <w:rPr>
            <w:rStyle w:val="CommentReference"/>
            <w:sz w:val="22"/>
            <w:szCs w:val="22"/>
            <w:u w:val="single"/>
            <w:rPrChange w:id="133" w:author="Microsoft account" w:date="2016-09-30T11:17:00Z">
              <w:rPr>
                <w:rStyle w:val="CommentReference"/>
              </w:rPr>
            </w:rPrChange>
          </w:rPr>
          <w:commentReference w:id="130"/>
        </w:r>
        <w:r w:rsidR="00937170" w:rsidRPr="000411E6">
          <w:rPr>
            <w:rPrChange w:id="134" w:author="Microsoft account" w:date="2016-09-30T11:17:00Z">
              <w:rPr>
                <w:b/>
              </w:rPr>
            </w:rPrChange>
          </w:rPr>
          <w:t xml:space="preserve">: </w:t>
        </w:r>
      </w:ins>
      <w:ins w:id="135" w:author="Microsoft account" w:date="2016-09-29T11:51:00Z">
        <w:r w:rsidR="00937170" w:rsidRPr="000411E6">
          <w:rPr>
            <w:rPrChange w:id="136" w:author="Microsoft account" w:date="2016-09-30T11:17:00Z">
              <w:rPr>
                <w:b/>
              </w:rPr>
            </w:rPrChange>
          </w:rPr>
          <w:t xml:space="preserve">Many software tools are still importing/exporting 0.37 versions of gbXML. While it may take years for these </w:t>
        </w:r>
      </w:ins>
      <w:ins w:id="137" w:author="Microsoft account" w:date="2016-09-29T11:52:00Z">
        <w:r w:rsidR="00937170" w:rsidRPr="000411E6">
          <w:rPr>
            <w:rPrChange w:id="138" w:author="Microsoft account" w:date="2016-09-30T11:17:00Z">
              <w:rPr>
                <w:b/>
              </w:rPr>
            </w:rPrChange>
          </w:rPr>
          <w:t>software vendors to update their software</w:t>
        </w:r>
      </w:ins>
      <w:ins w:id="139" w:author="Microsoft account" w:date="2016-09-29T22:36:00Z">
        <w:r w:rsidR="00D15C80" w:rsidRPr="000411E6">
          <w:rPr>
            <w:rPrChange w:id="140" w:author="Microsoft account" w:date="2016-09-30T11:17:00Z">
              <w:rPr/>
            </w:rPrChange>
          </w:rPr>
          <w:t xml:space="preserve"> to comply with </w:t>
        </w:r>
      </w:ins>
      <w:ins w:id="141" w:author="Microsoft account" w:date="2016-09-30T11:17:00Z">
        <w:r w:rsidRPr="000411E6">
          <w:rPr>
            <w:rPrChange w:id="142" w:author="Microsoft account" w:date="2016-09-30T11:17:00Z">
              <w:rPr/>
            </w:rPrChange>
          </w:rPr>
          <w:t xml:space="preserve">gbXML version </w:t>
        </w:r>
      </w:ins>
      <w:ins w:id="143" w:author="Microsoft account" w:date="2016-09-29T22:36:00Z">
        <w:r w:rsidRPr="000411E6">
          <w:rPr>
            <w:rPrChange w:id="144" w:author="Microsoft account" w:date="2016-09-30T11:17:00Z">
              <w:rPr/>
            </w:rPrChange>
          </w:rPr>
          <w:t>6.01</w:t>
        </w:r>
      </w:ins>
      <w:ins w:id="145" w:author="Microsoft account" w:date="2016-09-29T11:53:00Z">
        <w:r w:rsidR="00937170" w:rsidRPr="000411E6">
          <w:rPr>
            <w:rPrChange w:id="146" w:author="Microsoft account" w:date="2016-09-30T11:17:00Z">
              <w:rPr>
                <w:b/>
              </w:rPr>
            </w:rPrChange>
          </w:rPr>
          <w:t>, a conversion tool will easily update these previous versions to the latest version.</w:t>
        </w:r>
      </w:ins>
    </w:p>
    <w:p w14:paraId="5F2DBF25" w14:textId="240DA403" w:rsidR="00937170" w:rsidDel="000411E6" w:rsidRDefault="000411E6" w:rsidP="000411E6">
      <w:pPr>
        <w:pStyle w:val="ListParagraph"/>
        <w:ind w:left="0"/>
        <w:rPr>
          <w:del w:id="147" w:author="Microsoft account" w:date="2016-09-29T22:39:00Z"/>
          <w:bCs/>
        </w:rPr>
        <w:pPrChange w:id="148" w:author="Microsoft account" w:date="2016-09-30T11:19:00Z">
          <w:pPr/>
        </w:pPrChange>
      </w:pPr>
      <w:ins w:id="149" w:author="Microsoft account" w:date="2016-09-30T11:19:00Z">
        <w:r>
          <w:rPr>
            <w:bCs/>
            <w:u w:val="single"/>
          </w:rPr>
          <w:t xml:space="preserve">3. </w:t>
        </w:r>
      </w:ins>
      <w:commentRangeStart w:id="150"/>
      <w:ins w:id="151" w:author="Microsoft account" w:date="2016-09-29T11:53:00Z">
        <w:r w:rsidR="00937170" w:rsidRPr="000411E6">
          <w:rPr>
            <w:bCs/>
            <w:u w:val="single"/>
            <w:rPrChange w:id="152" w:author="Microsoft account" w:date="2016-09-30T11:19:00Z">
              <w:rPr>
                <w:b/>
                <w:bCs/>
              </w:rPr>
            </w:rPrChange>
          </w:rPr>
          <w:t>Develop a Generic Validator and Open-Source Geometry Engine</w:t>
        </w:r>
        <w:commentRangeEnd w:id="150"/>
        <w:r w:rsidR="00937170" w:rsidRPr="000411E6">
          <w:rPr>
            <w:rStyle w:val="CommentReference"/>
            <w:sz w:val="22"/>
            <w:szCs w:val="22"/>
            <w:u w:val="single"/>
            <w:rPrChange w:id="153" w:author="Microsoft account" w:date="2016-09-30T11:17:00Z">
              <w:rPr>
                <w:rStyle w:val="CommentReference"/>
              </w:rPr>
            </w:rPrChange>
          </w:rPr>
          <w:commentReference w:id="150"/>
        </w:r>
      </w:ins>
      <w:ins w:id="154" w:author="Microsoft account" w:date="2016-09-29T11:54:00Z">
        <w:r w:rsidR="00937170" w:rsidRPr="000411E6">
          <w:rPr>
            <w:bCs/>
            <w:rPrChange w:id="155" w:author="Microsoft account" w:date="2016-09-30T11:19:00Z">
              <w:rPr>
                <w:b/>
                <w:bCs/>
              </w:rPr>
            </w:rPrChange>
          </w:rPr>
          <w:t xml:space="preserve">: </w:t>
        </w:r>
      </w:ins>
      <w:ins w:id="156" w:author="Microsoft account" w:date="2016-09-29T11:55:00Z">
        <w:r w:rsidR="00D15C80" w:rsidRPr="000411E6">
          <w:rPr>
            <w:bCs/>
            <w:rPrChange w:id="157" w:author="Microsoft account" w:date="2016-09-30T11:19:00Z">
              <w:rPr>
                <w:bCs/>
              </w:rPr>
            </w:rPrChange>
          </w:rPr>
          <w:t>W</w:t>
        </w:r>
        <w:r w:rsidR="00937170" w:rsidRPr="000411E6">
          <w:rPr>
            <w:bCs/>
            <w:rPrChange w:id="158" w:author="Microsoft account" w:date="2016-09-30T11:19:00Z">
              <w:rPr>
                <w:b/>
                <w:bCs/>
              </w:rPr>
            </w:rPrChange>
          </w:rPr>
          <w:t xml:space="preserve">e still need to develop a “generic” validation software tool that can be used by </w:t>
        </w:r>
      </w:ins>
      <w:ins w:id="159" w:author="Microsoft account" w:date="2016-09-29T22:37:00Z">
        <w:r w:rsidR="00D15C80" w:rsidRPr="000411E6">
          <w:rPr>
            <w:bCs/>
            <w:rPrChange w:id="160" w:author="Microsoft account" w:date="2016-09-30T11:19:00Z">
              <w:rPr>
                <w:bCs/>
              </w:rPr>
            </w:rPrChange>
          </w:rPr>
          <w:t>additional</w:t>
        </w:r>
      </w:ins>
      <w:ins w:id="161" w:author="Microsoft account" w:date="2016-09-29T11:55:00Z">
        <w:r w:rsidR="00937170" w:rsidRPr="000411E6">
          <w:rPr>
            <w:bCs/>
            <w:rPrChange w:id="162" w:author="Microsoft account" w:date="2016-09-30T11:19:00Z">
              <w:rPr>
                <w:b/>
                <w:bCs/>
              </w:rPr>
            </w:rPrChange>
          </w:rPr>
          <w:t xml:space="preserve"> stakeholders including energy modelers, engineers, architects, and others. This tool should be able to validate any generic gbXML</w:t>
        </w:r>
      </w:ins>
      <w:ins w:id="163" w:author="Microsoft account" w:date="2016-09-29T22:38:00Z">
        <w:r w:rsidR="00D15C80" w:rsidRPr="000411E6">
          <w:rPr>
            <w:bCs/>
            <w:rPrChange w:id="164" w:author="Microsoft account" w:date="2016-09-30T11:19:00Z">
              <w:rPr>
                <w:bCs/>
              </w:rPr>
            </w:rPrChange>
          </w:rPr>
          <w:t xml:space="preserve"> file</w:t>
        </w:r>
      </w:ins>
      <w:ins w:id="165" w:author="Microsoft account" w:date="2016-09-29T11:55:00Z">
        <w:r w:rsidR="00937170" w:rsidRPr="000411E6">
          <w:rPr>
            <w:bCs/>
            <w:rPrChange w:id="166" w:author="Microsoft account" w:date="2016-09-30T11:19:00Z">
              <w:rPr>
                <w:b/>
                <w:bCs/>
              </w:rPr>
            </w:rPrChange>
          </w:rPr>
          <w:t>, not just test-case gbXML files.</w:t>
        </w:r>
      </w:ins>
    </w:p>
    <w:p w14:paraId="1FB03A57" w14:textId="77777777" w:rsidR="000411E6" w:rsidRDefault="000411E6" w:rsidP="000411E6">
      <w:pPr>
        <w:rPr>
          <w:ins w:id="167" w:author="Microsoft account" w:date="2016-09-30T11:19:00Z"/>
        </w:rPr>
        <w:pPrChange w:id="168" w:author="Microsoft account" w:date="2016-09-30T11:19:00Z">
          <w:pPr/>
        </w:pPrChange>
      </w:pPr>
    </w:p>
    <w:p w14:paraId="348C4559" w14:textId="77777777" w:rsidR="000411E6" w:rsidRDefault="000411E6" w:rsidP="000411E6">
      <w:pPr>
        <w:rPr>
          <w:ins w:id="169" w:author="Microsoft account" w:date="2016-09-30T11:19:00Z"/>
        </w:rPr>
        <w:pPrChange w:id="170" w:author="Microsoft account" w:date="2016-09-30T11:19:00Z">
          <w:pPr/>
        </w:pPrChange>
      </w:pPr>
    </w:p>
    <w:p w14:paraId="044D485E" w14:textId="155C0388" w:rsidR="000411E6" w:rsidRPr="000411E6" w:rsidRDefault="000411E6" w:rsidP="000411E6">
      <w:pPr>
        <w:rPr>
          <w:ins w:id="171" w:author="Microsoft account" w:date="2016-09-30T11:19:00Z"/>
          <w:rPrChange w:id="172" w:author="Microsoft account" w:date="2016-09-30T11:17:00Z">
            <w:rPr>
              <w:ins w:id="173" w:author="Microsoft account" w:date="2016-09-30T11:19:00Z"/>
              <w:rFonts w:cs="Arial"/>
              <w:b/>
              <w:u w:val="single"/>
            </w:rPr>
          </w:rPrChange>
        </w:rPr>
        <w:pPrChange w:id="174" w:author="Microsoft account" w:date="2016-09-30T11:19:00Z">
          <w:pPr/>
        </w:pPrChange>
      </w:pPr>
      <w:ins w:id="175" w:author="Microsoft account" w:date="2016-09-30T11:20:00Z">
        <w:r w:rsidRPr="000411E6">
          <w:rPr>
            <w:u w:val="single"/>
            <w:rPrChange w:id="176" w:author="Microsoft account" w:date="2016-09-30T11:20:00Z">
              <w:rPr/>
            </w:rPrChange>
          </w:rPr>
          <w:lastRenderedPageBreak/>
          <w:t xml:space="preserve">4. </w:t>
        </w:r>
      </w:ins>
      <w:ins w:id="177" w:author="Microsoft account" w:date="2016-09-30T11:19:00Z">
        <w:r w:rsidRPr="000411E6">
          <w:rPr>
            <w:u w:val="single"/>
            <w:rPrChange w:id="178" w:author="Microsoft account" w:date="2016-09-30T11:20:00Z">
              <w:rPr>
                <w:b/>
              </w:rPr>
            </w:rPrChange>
          </w:rPr>
          <w:t>Create a gbXML Portal and Accompanying Web Service</w:t>
        </w:r>
        <w:r>
          <w:rPr>
            <w:rPrChange w:id="179" w:author="Microsoft account" w:date="2016-09-30T11:20:00Z">
              <w:rPr/>
            </w:rPrChange>
          </w:rPr>
          <w:t xml:space="preserve">: </w:t>
        </w:r>
        <w:r>
          <w:t>A long-time goal has been to create a gbXML “portal” that allows users to register and upload gbXML files for remote storage</w:t>
        </w:r>
      </w:ins>
      <w:ins w:id="180" w:author="Microsoft account" w:date="2016-09-30T11:20:00Z">
        <w:r w:rsidR="00F51AB5">
          <w:t>, version control, sharing,</w:t>
        </w:r>
      </w:ins>
      <w:ins w:id="181" w:author="Microsoft account" w:date="2016-09-30T11:19:00Z">
        <w:r>
          <w:t xml:space="preserve"> and much more (see </w:t>
        </w:r>
        <w:r w:rsidRPr="000411E6">
          <w:rPr>
            <w:b/>
            <w:rPrChange w:id="182" w:author="Microsoft account" w:date="2016-09-30T11:20:00Z">
              <w:rPr/>
            </w:rPrChange>
          </w:rPr>
          <w:t>Future Work</w:t>
        </w:r>
        <w:r>
          <w:t xml:space="preserve"> below).</w:t>
        </w:r>
      </w:ins>
    </w:p>
    <w:p w14:paraId="6EE551D7" w14:textId="59BD37A9" w:rsidR="001950E3" w:rsidRPr="001B5192" w:rsidDel="000411E6" w:rsidRDefault="001950E3" w:rsidP="000411E6">
      <w:pPr>
        <w:pStyle w:val="ListParagraph"/>
        <w:ind w:left="0"/>
        <w:rPr>
          <w:ins w:id="183" w:author="Dan Macumber" w:date="2016-09-28T12:39:00Z"/>
          <w:del w:id="184" w:author="Microsoft account" w:date="2016-09-30T11:20:00Z"/>
          <w:rFonts w:cs="Arial"/>
          <w:b/>
          <w:rPrChange w:id="185" w:author="Microsoft account" w:date="2016-09-29T22:39:00Z">
            <w:rPr>
              <w:ins w:id="186" w:author="Dan Macumber" w:date="2016-09-28T12:39:00Z"/>
              <w:del w:id="187" w:author="Microsoft account" w:date="2016-09-30T11:20:00Z"/>
              <w:rFonts w:cs="Arial"/>
              <w:b/>
              <w:u w:val="single"/>
            </w:rPr>
          </w:rPrChange>
        </w:rPr>
        <w:pPrChange w:id="188" w:author="Microsoft account" w:date="2016-09-30T11:19:00Z">
          <w:pPr/>
        </w:pPrChange>
      </w:pPr>
    </w:p>
    <w:p w14:paraId="70075DC7" w14:textId="4B0D3DF6" w:rsidR="00AC15C1" w:rsidRDefault="00AC15C1">
      <w:pPr>
        <w:rPr>
          <w:ins w:id="189" w:author="Microsoft account" w:date="2016-09-29T11:02:00Z"/>
          <w:rFonts w:cs="Arial"/>
          <w:b/>
          <w:u w:val="single"/>
        </w:rPr>
      </w:pPr>
    </w:p>
    <w:p w14:paraId="6E81926C" w14:textId="5D21AD6F" w:rsidR="002045DE" w:rsidRPr="001D1159" w:rsidRDefault="00A5553F" w:rsidP="00F54B8A">
      <w:pPr>
        <w:rPr>
          <w:rFonts w:cs="Arial"/>
          <w:b/>
          <w:u w:val="single"/>
        </w:rPr>
      </w:pPr>
      <w:r w:rsidRPr="001D1159">
        <w:rPr>
          <w:rFonts w:cs="Arial"/>
          <w:b/>
          <w:u w:val="single"/>
        </w:rPr>
        <w:t>Overall Goal and Objectives</w:t>
      </w:r>
    </w:p>
    <w:p w14:paraId="7BDB3A08" w14:textId="53CF5DD6" w:rsidR="00E32B83" w:rsidRPr="00E32B83" w:rsidRDefault="00A00E94" w:rsidP="00F54B8A">
      <w:pPr>
        <w:rPr>
          <w:rFonts w:cs="Arial"/>
        </w:rPr>
      </w:pPr>
      <w:r w:rsidRPr="002A6733">
        <w:rPr>
          <w:rFonts w:cs="Arial"/>
        </w:rPr>
        <w:t xml:space="preserve">The goal of this project was to validate </w:t>
      </w:r>
      <w:r w:rsidR="00E32B83">
        <w:rPr>
          <w:rFonts w:cs="Arial"/>
        </w:rPr>
        <w:t xml:space="preserve">the National Renewable Energy Lab’s (NREL’s) </w:t>
      </w:r>
      <w:r w:rsidR="00321376">
        <w:rPr>
          <w:rFonts w:cs="Arial"/>
        </w:rPr>
        <w:t>Open</w:t>
      </w:r>
      <w:r w:rsidRPr="002A6733">
        <w:rPr>
          <w:rFonts w:cs="Arial"/>
        </w:rPr>
        <w:t xml:space="preserve">Studio </w:t>
      </w:r>
      <w:r w:rsidR="00E32B83">
        <w:rPr>
          <w:rFonts w:cs="Arial"/>
        </w:rPr>
        <w:t xml:space="preserve">software tool </w:t>
      </w:r>
      <w:r w:rsidRPr="002A6733">
        <w:rPr>
          <w:rFonts w:cs="Arial"/>
        </w:rPr>
        <w:t xml:space="preserve">to produce valid gbXML and also </w:t>
      </w:r>
      <w:r w:rsidR="00ED7FC6" w:rsidRPr="002A6733">
        <w:rPr>
          <w:rFonts w:cs="Arial"/>
        </w:rPr>
        <w:t xml:space="preserve">set the stage to validate other </w:t>
      </w:r>
      <w:r w:rsidR="005B4DEB" w:rsidRPr="002A6733">
        <w:rPr>
          <w:rFonts w:cs="Arial"/>
        </w:rPr>
        <w:t xml:space="preserve">BIM and building analysis </w:t>
      </w:r>
      <w:r w:rsidR="00ED7FC6" w:rsidRPr="002A6733">
        <w:rPr>
          <w:rFonts w:cs="Arial"/>
        </w:rPr>
        <w:t xml:space="preserve">software tools in the future. </w:t>
      </w:r>
      <w:r w:rsidR="00952167" w:rsidRPr="002A6733">
        <w:rPr>
          <w:rFonts w:cs="Arial"/>
        </w:rPr>
        <w:t xml:space="preserve">There </w:t>
      </w:r>
      <w:r w:rsidR="00ED7FC6" w:rsidRPr="002A6733">
        <w:rPr>
          <w:rFonts w:cs="Arial"/>
        </w:rPr>
        <w:t>were</w:t>
      </w:r>
      <w:r w:rsidR="00952167" w:rsidRPr="002A6733">
        <w:rPr>
          <w:rFonts w:cs="Arial"/>
        </w:rPr>
        <w:t xml:space="preserve"> </w:t>
      </w:r>
      <w:r w:rsidR="00B21EC2">
        <w:rPr>
          <w:rFonts w:cs="Arial"/>
        </w:rPr>
        <w:t>three</w:t>
      </w:r>
      <w:r w:rsidR="00B21EC2" w:rsidRPr="002A6733">
        <w:rPr>
          <w:rFonts w:cs="Arial"/>
        </w:rPr>
        <w:t xml:space="preserve"> </w:t>
      </w:r>
      <w:r w:rsidR="00CE0128" w:rsidRPr="002A6733">
        <w:rPr>
          <w:rFonts w:cs="Arial"/>
        </w:rPr>
        <w:t>main</w:t>
      </w:r>
      <w:r w:rsidR="00952167" w:rsidRPr="002A6733">
        <w:rPr>
          <w:rFonts w:cs="Arial"/>
        </w:rPr>
        <w:t xml:space="preserve"> objectives </w:t>
      </w:r>
      <w:r w:rsidR="005B4DEB" w:rsidRPr="002A6733">
        <w:rPr>
          <w:rFonts w:cs="Arial"/>
        </w:rPr>
        <w:t>of this validation</w:t>
      </w:r>
      <w:r w:rsidR="00952167" w:rsidRPr="002A6733">
        <w:rPr>
          <w:rFonts w:cs="Arial"/>
        </w:rPr>
        <w:t xml:space="preserve"> </w:t>
      </w:r>
      <w:r w:rsidR="00ED7FC6" w:rsidRPr="00E32B83">
        <w:rPr>
          <w:rFonts w:cs="Arial"/>
        </w:rPr>
        <w:t xml:space="preserve">work. </w:t>
      </w:r>
    </w:p>
    <w:p w14:paraId="244E4E67" w14:textId="77777777" w:rsidR="00E32B83" w:rsidRPr="00E32B83" w:rsidRDefault="00ED7FC6" w:rsidP="005D211F">
      <w:pPr>
        <w:pStyle w:val="ListParagraph"/>
        <w:numPr>
          <w:ilvl w:val="0"/>
          <w:numId w:val="28"/>
        </w:numPr>
        <w:rPr>
          <w:rFonts w:cs="Arial"/>
        </w:rPr>
        <w:pPrChange w:id="190" w:author="Microsoft account" w:date="2016-09-29T13:10:00Z">
          <w:pPr>
            <w:pStyle w:val="ListParagraph"/>
            <w:numPr>
              <w:numId w:val="20"/>
            </w:numPr>
            <w:ind w:hanging="360"/>
          </w:pPr>
        </w:pPrChange>
      </w:pPr>
      <w:r w:rsidRPr="00E32B83">
        <w:rPr>
          <w:rFonts w:cs="Arial"/>
        </w:rPr>
        <w:t xml:space="preserve">The first objective was </w:t>
      </w:r>
      <w:r w:rsidR="00952167" w:rsidRPr="00E32B83">
        <w:rPr>
          <w:rFonts w:cs="Arial"/>
        </w:rPr>
        <w:t xml:space="preserve">to demonstrate that the OpenStudio software </w:t>
      </w:r>
      <w:r w:rsidRPr="00E32B83">
        <w:rPr>
          <w:rFonts w:cs="Arial"/>
        </w:rPr>
        <w:t>could</w:t>
      </w:r>
      <w:r w:rsidR="00952167" w:rsidRPr="00E32B83">
        <w:rPr>
          <w:rFonts w:cs="Arial"/>
        </w:rPr>
        <w:t xml:space="preserve"> pass the gbXML validation procedure. </w:t>
      </w:r>
    </w:p>
    <w:p w14:paraId="6B2284E1" w14:textId="5C570DCB" w:rsidR="00952167" w:rsidRDefault="00952167" w:rsidP="005D211F">
      <w:pPr>
        <w:pStyle w:val="ListParagraph"/>
        <w:numPr>
          <w:ilvl w:val="0"/>
          <w:numId w:val="28"/>
        </w:numPr>
        <w:rPr>
          <w:rFonts w:cs="Arial"/>
        </w:rPr>
        <w:pPrChange w:id="191" w:author="Microsoft account" w:date="2016-09-29T13:10:00Z">
          <w:pPr>
            <w:pStyle w:val="ListParagraph"/>
            <w:numPr>
              <w:numId w:val="20"/>
            </w:numPr>
            <w:ind w:hanging="360"/>
          </w:pPr>
        </w:pPrChange>
      </w:pPr>
      <w:r w:rsidRPr="00E32B83">
        <w:rPr>
          <w:rFonts w:cs="Arial"/>
        </w:rPr>
        <w:t xml:space="preserve">The second objective </w:t>
      </w:r>
      <w:r w:rsidR="00ED7FC6" w:rsidRPr="00E32B83">
        <w:rPr>
          <w:rFonts w:cs="Arial"/>
        </w:rPr>
        <w:t xml:space="preserve">was </w:t>
      </w:r>
      <w:r w:rsidRPr="00E32B83">
        <w:rPr>
          <w:rFonts w:cs="Arial"/>
        </w:rPr>
        <w:t xml:space="preserve">to encourage other software </w:t>
      </w:r>
      <w:del w:id="192" w:author="Microsoft account" w:date="2016-09-29T11:22:00Z">
        <w:r w:rsidRPr="00E32B83" w:rsidDel="004B405E">
          <w:rPr>
            <w:rFonts w:cs="Arial"/>
          </w:rPr>
          <w:delText xml:space="preserve">tools </w:delText>
        </w:r>
      </w:del>
      <w:ins w:id="193" w:author="Microsoft account" w:date="2016-09-29T11:22:00Z">
        <w:r w:rsidR="004B405E">
          <w:rPr>
            <w:rFonts w:cs="Arial"/>
          </w:rPr>
          <w:t>vendors</w:t>
        </w:r>
        <w:r w:rsidR="004B405E" w:rsidRPr="00E32B83">
          <w:rPr>
            <w:rFonts w:cs="Arial"/>
          </w:rPr>
          <w:t xml:space="preserve"> </w:t>
        </w:r>
      </w:ins>
      <w:r w:rsidRPr="00E32B83">
        <w:rPr>
          <w:rFonts w:cs="Arial"/>
        </w:rPr>
        <w:t>to certify their software using the validation procedur</w:t>
      </w:r>
      <w:r w:rsidR="003E0733" w:rsidRPr="00E32B83">
        <w:rPr>
          <w:rFonts w:cs="Arial"/>
        </w:rPr>
        <w:t xml:space="preserve">e as well. </w:t>
      </w:r>
    </w:p>
    <w:p w14:paraId="2650A62C" w14:textId="77777777" w:rsidR="00A161B1" w:rsidRPr="00E32B83" w:rsidRDefault="00A161B1" w:rsidP="005D211F">
      <w:pPr>
        <w:pStyle w:val="ListParagraph"/>
        <w:numPr>
          <w:ilvl w:val="0"/>
          <w:numId w:val="28"/>
        </w:numPr>
        <w:rPr>
          <w:rFonts w:cs="Arial"/>
        </w:rPr>
        <w:pPrChange w:id="194" w:author="Microsoft account" w:date="2016-09-29T13:10:00Z">
          <w:pPr>
            <w:pStyle w:val="ListParagraph"/>
            <w:numPr>
              <w:numId w:val="20"/>
            </w:numPr>
            <w:ind w:hanging="360"/>
          </w:pPr>
        </w:pPrChange>
      </w:pPr>
      <w:r>
        <w:rPr>
          <w:rFonts w:cs="Arial"/>
        </w:rPr>
        <w:t xml:space="preserve">The third objective was to work towards a generic validator that could be used on general user models, as opposed to the strict test case models required by the gbXML validation procedure.  Delivering a fully working validator was out of scope of this work, therefore requirements were developed </w:t>
      </w:r>
      <w:r w:rsidR="00B21EC2">
        <w:rPr>
          <w:rFonts w:cs="Arial"/>
        </w:rPr>
        <w:t xml:space="preserve">to set the stage </w:t>
      </w:r>
      <w:r>
        <w:rPr>
          <w:rFonts w:cs="Arial"/>
        </w:rPr>
        <w:t>for future work.</w:t>
      </w:r>
    </w:p>
    <w:p w14:paraId="7F03B854" w14:textId="60CF7014" w:rsidR="00ED7FC6" w:rsidRPr="002A6733" w:rsidRDefault="00952167" w:rsidP="00952167">
      <w:pPr>
        <w:pStyle w:val="Default"/>
        <w:rPr>
          <w:rFonts w:asciiTheme="minorHAnsi" w:hAnsiTheme="minorHAnsi"/>
          <w:sz w:val="22"/>
          <w:szCs w:val="22"/>
        </w:rPr>
      </w:pPr>
      <w:r w:rsidRPr="002A6733">
        <w:rPr>
          <w:rFonts w:asciiTheme="minorHAnsi" w:hAnsiTheme="minorHAnsi"/>
          <w:sz w:val="22"/>
          <w:szCs w:val="22"/>
        </w:rPr>
        <w:t xml:space="preserve">In support of the first objective, </w:t>
      </w:r>
      <w:r w:rsidR="00ED7FC6" w:rsidRPr="002A6733">
        <w:rPr>
          <w:rFonts w:asciiTheme="minorHAnsi" w:hAnsiTheme="minorHAnsi"/>
          <w:sz w:val="22"/>
          <w:szCs w:val="22"/>
        </w:rPr>
        <w:t>we</w:t>
      </w:r>
      <w:r w:rsidRPr="002A6733">
        <w:rPr>
          <w:rFonts w:asciiTheme="minorHAnsi" w:hAnsiTheme="minorHAnsi"/>
          <w:sz w:val="22"/>
          <w:szCs w:val="22"/>
        </w:rPr>
        <w:t xml:space="preserve"> develop</w:t>
      </w:r>
      <w:r w:rsidR="00ED7FC6" w:rsidRPr="002A6733">
        <w:rPr>
          <w:rFonts w:asciiTheme="minorHAnsi" w:hAnsiTheme="minorHAnsi"/>
          <w:sz w:val="22"/>
          <w:szCs w:val="22"/>
        </w:rPr>
        <w:t>ed</w:t>
      </w:r>
      <w:r w:rsidRPr="002A6733">
        <w:rPr>
          <w:rFonts w:asciiTheme="minorHAnsi" w:hAnsiTheme="minorHAnsi"/>
          <w:sz w:val="22"/>
          <w:szCs w:val="22"/>
        </w:rPr>
        <w:t xml:space="preserve"> Op</w:t>
      </w:r>
      <w:r w:rsidR="00ED7FC6" w:rsidRPr="002A6733">
        <w:rPr>
          <w:rFonts w:asciiTheme="minorHAnsi" w:hAnsiTheme="minorHAnsi"/>
          <w:sz w:val="22"/>
          <w:szCs w:val="22"/>
        </w:rPr>
        <w:t xml:space="preserve">enStudio models which represented </w:t>
      </w:r>
      <w:r w:rsidRPr="002A6733">
        <w:rPr>
          <w:rFonts w:asciiTheme="minorHAnsi" w:hAnsiTheme="minorHAnsi"/>
          <w:sz w:val="22"/>
          <w:szCs w:val="22"/>
        </w:rPr>
        <w:t xml:space="preserve">the buildings in the validation procedure test case. These models </w:t>
      </w:r>
      <w:r w:rsidR="00ED7FC6" w:rsidRPr="002A6733">
        <w:rPr>
          <w:rFonts w:asciiTheme="minorHAnsi" w:hAnsiTheme="minorHAnsi"/>
          <w:sz w:val="22"/>
          <w:szCs w:val="22"/>
        </w:rPr>
        <w:t>were</w:t>
      </w:r>
      <w:r w:rsidRPr="002A6733">
        <w:rPr>
          <w:rFonts w:asciiTheme="minorHAnsi" w:hAnsiTheme="minorHAnsi"/>
          <w:sz w:val="22"/>
          <w:szCs w:val="22"/>
        </w:rPr>
        <w:t xml:space="preserve"> generated programmatically using the OpenStudio Ruby Application Programming Interface (API) to reduce maintenance costs and to allow them to be leveraged for other purposes. </w:t>
      </w:r>
      <w:r w:rsidR="00D90758">
        <w:rPr>
          <w:rFonts w:asciiTheme="minorHAnsi" w:hAnsiTheme="minorHAnsi"/>
          <w:sz w:val="22"/>
          <w:szCs w:val="22"/>
        </w:rPr>
        <w:t>OpenStudio pass</w:t>
      </w:r>
      <w:r w:rsidR="00A161B1">
        <w:rPr>
          <w:rFonts w:asciiTheme="minorHAnsi" w:hAnsiTheme="minorHAnsi"/>
          <w:sz w:val="22"/>
          <w:szCs w:val="22"/>
        </w:rPr>
        <w:t>ed</w:t>
      </w:r>
      <w:r w:rsidR="00D90758">
        <w:rPr>
          <w:rFonts w:asciiTheme="minorHAnsi" w:hAnsiTheme="minorHAnsi"/>
          <w:sz w:val="22"/>
          <w:szCs w:val="22"/>
        </w:rPr>
        <w:t xml:space="preserve"> the validation procedures and is now the first software</w:t>
      </w:r>
      <w:r w:rsidR="00A161B1">
        <w:rPr>
          <w:rFonts w:asciiTheme="minorHAnsi" w:hAnsiTheme="minorHAnsi"/>
          <w:sz w:val="22"/>
          <w:szCs w:val="22"/>
        </w:rPr>
        <w:t xml:space="preserve"> authoring</w:t>
      </w:r>
      <w:r w:rsidR="00D90758">
        <w:rPr>
          <w:rFonts w:asciiTheme="minorHAnsi" w:hAnsiTheme="minorHAnsi"/>
          <w:sz w:val="22"/>
          <w:szCs w:val="22"/>
        </w:rPr>
        <w:t xml:space="preserve"> tool to officially be</w:t>
      </w:r>
      <w:r w:rsidR="004E5538">
        <w:rPr>
          <w:rFonts w:asciiTheme="minorHAnsi" w:hAnsiTheme="minorHAnsi"/>
          <w:sz w:val="22"/>
          <w:szCs w:val="22"/>
        </w:rPr>
        <w:t>come</w:t>
      </w:r>
      <w:r w:rsidR="00D90758">
        <w:rPr>
          <w:rFonts w:asciiTheme="minorHAnsi" w:hAnsiTheme="minorHAnsi"/>
          <w:sz w:val="22"/>
          <w:szCs w:val="22"/>
        </w:rPr>
        <w:t xml:space="preserve"> </w:t>
      </w:r>
      <w:r w:rsidR="004E5538">
        <w:rPr>
          <w:rFonts w:asciiTheme="minorHAnsi" w:hAnsiTheme="minorHAnsi"/>
          <w:sz w:val="22"/>
          <w:szCs w:val="22"/>
        </w:rPr>
        <w:t>“</w:t>
      </w:r>
      <w:r w:rsidR="00D90758">
        <w:rPr>
          <w:rFonts w:asciiTheme="minorHAnsi" w:hAnsiTheme="minorHAnsi"/>
          <w:sz w:val="22"/>
          <w:szCs w:val="22"/>
        </w:rPr>
        <w:t>gbXML certified</w:t>
      </w:r>
      <w:r w:rsidR="004E5538">
        <w:rPr>
          <w:rFonts w:asciiTheme="minorHAnsi" w:hAnsiTheme="minorHAnsi"/>
          <w:sz w:val="22"/>
          <w:szCs w:val="22"/>
        </w:rPr>
        <w:t>” (</w:t>
      </w:r>
      <w:hyperlink r:id="rId7" w:history="1">
        <w:r w:rsidR="004E5538" w:rsidRPr="009E662B">
          <w:rPr>
            <w:rStyle w:val="Hyperlink"/>
            <w:rFonts w:asciiTheme="minorHAnsi" w:hAnsiTheme="minorHAnsi"/>
            <w:sz w:val="22"/>
            <w:szCs w:val="22"/>
          </w:rPr>
          <w:t>http://gbxml.org/OpenStudioCertification_Latest</w:t>
        </w:r>
      </w:hyperlink>
      <w:r w:rsidR="004E5538">
        <w:rPr>
          <w:rFonts w:asciiTheme="minorHAnsi" w:hAnsiTheme="minorHAnsi"/>
          <w:sz w:val="22"/>
          <w:szCs w:val="22"/>
        </w:rPr>
        <w:t xml:space="preserve"> )</w:t>
      </w:r>
      <w:r w:rsidR="00D90758">
        <w:rPr>
          <w:rFonts w:asciiTheme="minorHAnsi" w:hAnsiTheme="minorHAnsi"/>
          <w:sz w:val="22"/>
          <w:szCs w:val="22"/>
        </w:rPr>
        <w:t>.</w:t>
      </w:r>
    </w:p>
    <w:p w14:paraId="4CC36042" w14:textId="77777777" w:rsidR="00DA766F" w:rsidRPr="002A6733" w:rsidRDefault="00DA766F" w:rsidP="00952167">
      <w:pPr>
        <w:pStyle w:val="Default"/>
        <w:rPr>
          <w:rFonts w:asciiTheme="minorHAnsi" w:hAnsiTheme="minorHAnsi"/>
          <w:sz w:val="22"/>
          <w:szCs w:val="22"/>
        </w:rPr>
      </w:pPr>
    </w:p>
    <w:p w14:paraId="7E50939F" w14:textId="77777777" w:rsidR="00952167" w:rsidRDefault="00952167" w:rsidP="002C40A0">
      <w:pPr>
        <w:pStyle w:val="Default"/>
        <w:rPr>
          <w:rFonts w:asciiTheme="minorHAnsi" w:hAnsiTheme="minorHAnsi"/>
          <w:sz w:val="22"/>
          <w:szCs w:val="22"/>
        </w:rPr>
      </w:pPr>
      <w:r w:rsidRPr="002A6733">
        <w:rPr>
          <w:rFonts w:asciiTheme="minorHAnsi" w:hAnsiTheme="minorHAnsi"/>
          <w:sz w:val="22"/>
          <w:szCs w:val="22"/>
        </w:rPr>
        <w:t xml:space="preserve">In support of the second objective, </w:t>
      </w:r>
      <w:r w:rsidR="00ED7FC6" w:rsidRPr="002A6733">
        <w:rPr>
          <w:rFonts w:asciiTheme="minorHAnsi" w:hAnsiTheme="minorHAnsi"/>
          <w:sz w:val="22"/>
          <w:szCs w:val="22"/>
        </w:rPr>
        <w:t>we</w:t>
      </w:r>
      <w:r w:rsidRPr="002A6733">
        <w:rPr>
          <w:rFonts w:asciiTheme="minorHAnsi" w:hAnsiTheme="minorHAnsi"/>
          <w:sz w:val="22"/>
          <w:szCs w:val="22"/>
        </w:rPr>
        <w:t xml:space="preserve"> </w:t>
      </w:r>
      <w:r w:rsidR="00ED7FC6" w:rsidRPr="002A6733">
        <w:rPr>
          <w:rFonts w:asciiTheme="minorHAnsi" w:hAnsiTheme="minorHAnsi"/>
          <w:sz w:val="22"/>
          <w:szCs w:val="22"/>
        </w:rPr>
        <w:t xml:space="preserve">drastically </w:t>
      </w:r>
      <w:r w:rsidRPr="002A6733">
        <w:rPr>
          <w:rFonts w:asciiTheme="minorHAnsi" w:hAnsiTheme="minorHAnsi"/>
          <w:sz w:val="22"/>
          <w:szCs w:val="22"/>
        </w:rPr>
        <w:t>improve</w:t>
      </w:r>
      <w:r w:rsidR="00ED7FC6" w:rsidRPr="002A6733">
        <w:rPr>
          <w:rFonts w:asciiTheme="minorHAnsi" w:hAnsiTheme="minorHAnsi"/>
          <w:sz w:val="22"/>
          <w:szCs w:val="22"/>
        </w:rPr>
        <w:t>d</w:t>
      </w:r>
      <w:r w:rsidRPr="002A6733">
        <w:rPr>
          <w:rFonts w:asciiTheme="minorHAnsi" w:hAnsiTheme="minorHAnsi"/>
          <w:sz w:val="22"/>
          <w:szCs w:val="22"/>
        </w:rPr>
        <w:t xml:space="preserve"> the validation website, documentation, and tools required to appl</w:t>
      </w:r>
      <w:r w:rsidR="00ED7FC6" w:rsidRPr="002A6733">
        <w:rPr>
          <w:rFonts w:asciiTheme="minorHAnsi" w:hAnsiTheme="minorHAnsi"/>
          <w:sz w:val="22"/>
          <w:szCs w:val="22"/>
        </w:rPr>
        <w:t xml:space="preserve">y the validation procedure. We </w:t>
      </w:r>
      <w:r w:rsidRPr="002A6733">
        <w:rPr>
          <w:rFonts w:asciiTheme="minorHAnsi" w:hAnsiTheme="minorHAnsi"/>
          <w:sz w:val="22"/>
          <w:szCs w:val="22"/>
        </w:rPr>
        <w:t>publicize</w:t>
      </w:r>
      <w:r w:rsidR="00ED7FC6" w:rsidRPr="002A6733">
        <w:rPr>
          <w:rFonts w:asciiTheme="minorHAnsi" w:hAnsiTheme="minorHAnsi"/>
          <w:sz w:val="22"/>
          <w:szCs w:val="22"/>
        </w:rPr>
        <w:t>d</w:t>
      </w:r>
      <w:r w:rsidRPr="002A6733">
        <w:rPr>
          <w:rFonts w:asciiTheme="minorHAnsi" w:hAnsiTheme="minorHAnsi"/>
          <w:sz w:val="22"/>
          <w:szCs w:val="22"/>
        </w:rPr>
        <w:t xml:space="preserve"> the validation procedure and encourage</w:t>
      </w:r>
      <w:r w:rsidR="00ED7FC6" w:rsidRPr="002A6733">
        <w:rPr>
          <w:rFonts w:asciiTheme="minorHAnsi" w:hAnsiTheme="minorHAnsi"/>
          <w:sz w:val="22"/>
          <w:szCs w:val="22"/>
        </w:rPr>
        <w:t>d</w:t>
      </w:r>
      <w:r w:rsidRPr="002A6733">
        <w:rPr>
          <w:rFonts w:asciiTheme="minorHAnsi" w:hAnsiTheme="minorHAnsi"/>
          <w:sz w:val="22"/>
          <w:szCs w:val="22"/>
        </w:rPr>
        <w:t xml:space="preserve"> gbXML software vendors to apply </w:t>
      </w:r>
      <w:r w:rsidR="00ED7FC6" w:rsidRPr="002A6733">
        <w:rPr>
          <w:rFonts w:asciiTheme="minorHAnsi" w:hAnsiTheme="minorHAnsi"/>
          <w:sz w:val="22"/>
          <w:szCs w:val="22"/>
        </w:rPr>
        <w:t>it to their tools. This required</w:t>
      </w:r>
      <w:r w:rsidRPr="002A6733">
        <w:rPr>
          <w:rFonts w:asciiTheme="minorHAnsi" w:hAnsiTheme="minorHAnsi"/>
          <w:sz w:val="22"/>
          <w:szCs w:val="22"/>
        </w:rPr>
        <w:t xml:space="preserve"> contacting other gbXML software vendors dir</w:t>
      </w:r>
      <w:r w:rsidR="00E32B83">
        <w:rPr>
          <w:rFonts w:asciiTheme="minorHAnsi" w:hAnsiTheme="minorHAnsi"/>
          <w:sz w:val="22"/>
          <w:szCs w:val="22"/>
        </w:rPr>
        <w:t xml:space="preserve">ectly as well as making public </w:t>
      </w:r>
      <w:r w:rsidRPr="002A6733">
        <w:rPr>
          <w:rFonts w:asciiTheme="minorHAnsi" w:hAnsiTheme="minorHAnsi"/>
          <w:sz w:val="22"/>
          <w:szCs w:val="22"/>
        </w:rPr>
        <w:t xml:space="preserve">announcements, </w:t>
      </w:r>
      <w:r w:rsidR="005A6BA4">
        <w:rPr>
          <w:rFonts w:asciiTheme="minorHAnsi" w:hAnsiTheme="minorHAnsi"/>
          <w:sz w:val="22"/>
          <w:szCs w:val="22"/>
        </w:rPr>
        <w:t xml:space="preserve">conducting live </w:t>
      </w:r>
      <w:r w:rsidRPr="002A6733">
        <w:rPr>
          <w:rFonts w:asciiTheme="minorHAnsi" w:hAnsiTheme="minorHAnsi"/>
          <w:sz w:val="22"/>
          <w:szCs w:val="22"/>
        </w:rPr>
        <w:t xml:space="preserve">webinars, </w:t>
      </w:r>
      <w:r w:rsidR="00E32B83">
        <w:rPr>
          <w:rFonts w:asciiTheme="minorHAnsi" w:hAnsiTheme="minorHAnsi"/>
          <w:sz w:val="22"/>
          <w:szCs w:val="22"/>
        </w:rPr>
        <w:t>and</w:t>
      </w:r>
      <w:r w:rsidR="005A6BA4">
        <w:rPr>
          <w:rFonts w:asciiTheme="minorHAnsi" w:hAnsiTheme="minorHAnsi"/>
          <w:sz w:val="22"/>
          <w:szCs w:val="22"/>
        </w:rPr>
        <w:t xml:space="preserve"> promoting</w:t>
      </w:r>
      <w:r w:rsidR="00E32B83">
        <w:rPr>
          <w:rFonts w:asciiTheme="minorHAnsi" w:hAnsiTheme="minorHAnsi"/>
          <w:sz w:val="22"/>
          <w:szCs w:val="22"/>
        </w:rPr>
        <w:t xml:space="preserve"> other </w:t>
      </w:r>
      <w:r w:rsidR="005A6BA4">
        <w:rPr>
          <w:rFonts w:asciiTheme="minorHAnsi" w:hAnsiTheme="minorHAnsi"/>
          <w:sz w:val="22"/>
          <w:szCs w:val="22"/>
        </w:rPr>
        <w:t>ways</w:t>
      </w:r>
      <w:r w:rsidR="00E32B83">
        <w:rPr>
          <w:rFonts w:asciiTheme="minorHAnsi" w:hAnsiTheme="minorHAnsi"/>
          <w:sz w:val="22"/>
          <w:szCs w:val="22"/>
        </w:rPr>
        <w:t xml:space="preserve"> </w:t>
      </w:r>
      <w:r w:rsidRPr="002A6733">
        <w:rPr>
          <w:rFonts w:asciiTheme="minorHAnsi" w:hAnsiTheme="minorHAnsi"/>
          <w:sz w:val="22"/>
          <w:szCs w:val="22"/>
        </w:rPr>
        <w:t>to generate user intere</w:t>
      </w:r>
      <w:r w:rsidR="0075158B" w:rsidRPr="002A6733">
        <w:rPr>
          <w:rFonts w:asciiTheme="minorHAnsi" w:hAnsiTheme="minorHAnsi"/>
          <w:sz w:val="22"/>
          <w:szCs w:val="22"/>
        </w:rPr>
        <w:t xml:space="preserve">st in the validation efforts. We </w:t>
      </w:r>
      <w:r w:rsidRPr="002A6733">
        <w:rPr>
          <w:rFonts w:asciiTheme="minorHAnsi" w:hAnsiTheme="minorHAnsi"/>
          <w:sz w:val="22"/>
          <w:szCs w:val="22"/>
        </w:rPr>
        <w:t>publicize</w:t>
      </w:r>
      <w:r w:rsidR="0075158B" w:rsidRPr="002A6733">
        <w:rPr>
          <w:rFonts w:asciiTheme="minorHAnsi" w:hAnsiTheme="minorHAnsi"/>
          <w:sz w:val="22"/>
          <w:szCs w:val="22"/>
        </w:rPr>
        <w:t>d</w:t>
      </w:r>
      <w:r w:rsidRPr="002A6733">
        <w:rPr>
          <w:rFonts w:asciiTheme="minorHAnsi" w:hAnsiTheme="minorHAnsi"/>
          <w:sz w:val="22"/>
          <w:szCs w:val="22"/>
        </w:rPr>
        <w:t xml:space="preserve"> the state of the OpenStudio validation efforts to encourage other software tools to apply the validation</w:t>
      </w:r>
      <w:r w:rsidR="002C40A0" w:rsidRPr="002A6733">
        <w:rPr>
          <w:rFonts w:asciiTheme="minorHAnsi" w:hAnsiTheme="minorHAnsi"/>
          <w:sz w:val="22"/>
          <w:szCs w:val="22"/>
        </w:rPr>
        <w:t xml:space="preserve"> procedure to their own tools. </w:t>
      </w:r>
      <w:r w:rsidR="002638AA">
        <w:rPr>
          <w:rFonts w:asciiTheme="minorHAnsi" w:hAnsiTheme="minorHAnsi"/>
          <w:sz w:val="22"/>
          <w:szCs w:val="22"/>
        </w:rPr>
        <w:t xml:space="preserve"> In addition, we simplified and streamlined the validation process to allow the process to be both more responsive and clear to market demands, while also allowing room for future growth of test cases. </w:t>
      </w:r>
      <w:r w:rsidR="007B7511">
        <w:rPr>
          <w:rFonts w:asciiTheme="minorHAnsi" w:hAnsiTheme="minorHAnsi"/>
          <w:sz w:val="22"/>
          <w:szCs w:val="22"/>
        </w:rPr>
        <w:t>In fact, Autodesk will soon be validated to Level 2 compliance (see below) and is working with gbXML.org on Level 3 compliance.</w:t>
      </w:r>
    </w:p>
    <w:p w14:paraId="743C3E2F" w14:textId="77777777" w:rsidR="00A161B1" w:rsidRDefault="00A161B1" w:rsidP="002C40A0">
      <w:pPr>
        <w:pStyle w:val="Default"/>
        <w:rPr>
          <w:rFonts w:asciiTheme="minorHAnsi" w:hAnsiTheme="minorHAnsi"/>
          <w:sz w:val="22"/>
          <w:szCs w:val="22"/>
        </w:rPr>
      </w:pPr>
    </w:p>
    <w:p w14:paraId="462A81FE" w14:textId="77777777" w:rsidR="00A161B1" w:rsidRPr="002A6733" w:rsidRDefault="00A161B1" w:rsidP="002C40A0">
      <w:pPr>
        <w:pStyle w:val="Default"/>
        <w:rPr>
          <w:rFonts w:asciiTheme="minorHAnsi" w:hAnsiTheme="minorHAnsi"/>
          <w:sz w:val="22"/>
          <w:szCs w:val="22"/>
        </w:rPr>
      </w:pPr>
      <w:r>
        <w:rPr>
          <w:rFonts w:asciiTheme="minorHAnsi" w:hAnsiTheme="minorHAnsi"/>
          <w:sz w:val="22"/>
          <w:szCs w:val="22"/>
        </w:rPr>
        <w:t>In support of the third objective, we developed requirements for a generic validator.  User stories were developed and preliminary mockups were made.  The most important user story developed was to allow a user to upload their gbXML</w:t>
      </w:r>
      <w:r w:rsidR="00B21EC2">
        <w:rPr>
          <w:rFonts w:asciiTheme="minorHAnsi" w:hAnsiTheme="minorHAnsi"/>
          <w:sz w:val="22"/>
          <w:szCs w:val="22"/>
        </w:rPr>
        <w:t xml:space="preserve"> file</w:t>
      </w:r>
      <w:r>
        <w:rPr>
          <w:rFonts w:asciiTheme="minorHAnsi" w:hAnsiTheme="minorHAnsi"/>
          <w:sz w:val="22"/>
          <w:szCs w:val="22"/>
        </w:rPr>
        <w:t xml:space="preserve"> to the gbXML.org website and view a 3D representation in their web browser.  This would allow the user to identify any problems with their model visually.  The second use case was for software to detect certain classes of problems with the user</w:t>
      </w:r>
      <w:r w:rsidR="00B21EC2">
        <w:rPr>
          <w:rFonts w:asciiTheme="minorHAnsi" w:hAnsiTheme="minorHAnsi"/>
          <w:sz w:val="22"/>
          <w:szCs w:val="22"/>
        </w:rPr>
        <w:t>’</w:t>
      </w:r>
      <w:r>
        <w:rPr>
          <w:rFonts w:asciiTheme="minorHAnsi" w:hAnsiTheme="minorHAnsi"/>
          <w:sz w:val="22"/>
          <w:szCs w:val="22"/>
        </w:rPr>
        <w:t>s model and identify those visually in the 3D display.  Finally, the use case of upgrading user models to the current gbXML schema version was identified.</w:t>
      </w:r>
    </w:p>
    <w:p w14:paraId="67C9BCEC" w14:textId="77777777" w:rsidR="00952167" w:rsidRPr="002A6733" w:rsidRDefault="00952167" w:rsidP="00952167">
      <w:pPr>
        <w:rPr>
          <w:rFonts w:cs="Arial"/>
        </w:rPr>
      </w:pPr>
    </w:p>
    <w:p w14:paraId="0BFDB9DD" w14:textId="77777777" w:rsidR="00A21537" w:rsidRDefault="00A21537">
      <w:pPr>
        <w:rPr>
          <w:ins w:id="195" w:author="Microsoft account" w:date="2016-09-29T23:01:00Z"/>
          <w:rFonts w:cs="Arial"/>
          <w:b/>
          <w:color w:val="000000"/>
          <w:u w:val="single"/>
        </w:rPr>
      </w:pPr>
      <w:ins w:id="196" w:author="Microsoft account" w:date="2016-09-29T23:01:00Z">
        <w:r>
          <w:rPr>
            <w:b/>
            <w:u w:val="single"/>
          </w:rPr>
          <w:br w:type="page"/>
        </w:r>
      </w:ins>
    </w:p>
    <w:p w14:paraId="416186CC" w14:textId="3AC3FE40" w:rsidR="00A5553F" w:rsidRPr="001D1159" w:rsidRDefault="00A5553F" w:rsidP="00952167">
      <w:pPr>
        <w:pStyle w:val="Default"/>
        <w:rPr>
          <w:rFonts w:asciiTheme="minorHAnsi" w:hAnsiTheme="minorHAnsi"/>
          <w:b/>
          <w:sz w:val="22"/>
          <w:szCs w:val="22"/>
          <w:u w:val="single"/>
        </w:rPr>
      </w:pPr>
      <w:r w:rsidRPr="001D1159">
        <w:rPr>
          <w:rFonts w:asciiTheme="minorHAnsi" w:hAnsiTheme="minorHAnsi"/>
          <w:b/>
          <w:sz w:val="22"/>
          <w:szCs w:val="22"/>
          <w:u w:val="single"/>
        </w:rPr>
        <w:lastRenderedPageBreak/>
        <w:t>Tasks</w:t>
      </w:r>
    </w:p>
    <w:p w14:paraId="557D0A83" w14:textId="77777777" w:rsidR="001D1159" w:rsidRDefault="001D1159" w:rsidP="00952167">
      <w:pPr>
        <w:pStyle w:val="Default"/>
        <w:rPr>
          <w:rFonts w:asciiTheme="minorHAnsi" w:hAnsiTheme="minorHAnsi"/>
          <w:sz w:val="22"/>
          <w:szCs w:val="22"/>
        </w:rPr>
      </w:pPr>
    </w:p>
    <w:p w14:paraId="39092B97" w14:textId="1FD01A3F" w:rsidR="00952167" w:rsidRPr="002A6733" w:rsidDel="00A21537" w:rsidRDefault="003E0733" w:rsidP="00952167">
      <w:pPr>
        <w:pStyle w:val="Default"/>
        <w:rPr>
          <w:del w:id="197" w:author="Microsoft account" w:date="2016-09-29T23:01:00Z"/>
          <w:rFonts w:asciiTheme="minorHAnsi" w:hAnsiTheme="minorHAnsi"/>
          <w:sz w:val="22"/>
          <w:szCs w:val="22"/>
        </w:rPr>
      </w:pPr>
      <w:r w:rsidRPr="002A6733">
        <w:rPr>
          <w:rFonts w:asciiTheme="minorHAnsi" w:hAnsiTheme="minorHAnsi"/>
          <w:sz w:val="22"/>
          <w:szCs w:val="22"/>
        </w:rPr>
        <w:t xml:space="preserve">Here are the tasks </w:t>
      </w:r>
      <w:r w:rsidR="001D1159">
        <w:rPr>
          <w:rFonts w:asciiTheme="minorHAnsi" w:hAnsiTheme="minorHAnsi"/>
          <w:sz w:val="22"/>
          <w:szCs w:val="22"/>
        </w:rPr>
        <w:t xml:space="preserve">that were </w:t>
      </w:r>
      <w:r w:rsidRPr="002A6733">
        <w:rPr>
          <w:rFonts w:asciiTheme="minorHAnsi" w:hAnsiTheme="minorHAnsi"/>
          <w:sz w:val="22"/>
          <w:szCs w:val="22"/>
        </w:rPr>
        <w:t>performed to achieve the above</w:t>
      </w:r>
      <w:r w:rsidR="00E32B83">
        <w:rPr>
          <w:rFonts w:asciiTheme="minorHAnsi" w:hAnsiTheme="minorHAnsi"/>
          <w:sz w:val="22"/>
          <w:szCs w:val="22"/>
        </w:rPr>
        <w:t xml:space="preserve"> </w:t>
      </w:r>
      <w:r w:rsidR="00E32B83" w:rsidRPr="002A6733">
        <w:rPr>
          <w:rFonts w:asciiTheme="minorHAnsi" w:hAnsiTheme="minorHAnsi"/>
          <w:sz w:val="22"/>
          <w:szCs w:val="22"/>
        </w:rPr>
        <w:t>objectives</w:t>
      </w:r>
      <w:r w:rsidR="0075158B" w:rsidRPr="002A6733">
        <w:rPr>
          <w:rFonts w:asciiTheme="minorHAnsi" w:hAnsiTheme="minorHAnsi"/>
          <w:sz w:val="22"/>
          <w:szCs w:val="22"/>
        </w:rPr>
        <w:t>:</w:t>
      </w:r>
    </w:p>
    <w:p w14:paraId="2FDA1E31" w14:textId="0D8B96E4" w:rsidR="0075158B" w:rsidRPr="002A6733" w:rsidDel="00A21537" w:rsidRDefault="0075158B" w:rsidP="00952167">
      <w:pPr>
        <w:pStyle w:val="Default"/>
        <w:rPr>
          <w:del w:id="198" w:author="Microsoft account" w:date="2016-09-29T23:01:00Z"/>
          <w:rFonts w:asciiTheme="minorHAnsi" w:hAnsiTheme="minorHAnsi"/>
          <w:sz w:val="22"/>
          <w:szCs w:val="22"/>
        </w:rPr>
      </w:pPr>
    </w:p>
    <w:p w14:paraId="22A314D9" w14:textId="3F285E8D" w:rsidR="003F342D" w:rsidRDefault="003F342D">
      <w:pPr>
        <w:rPr>
          <w:ins w:id="199" w:author="Microsoft account" w:date="2016-09-29T22:45:00Z"/>
          <w:rFonts w:cs="Arial"/>
          <w:b/>
          <w:bCs/>
          <w:color w:val="000000"/>
        </w:rPr>
      </w:pPr>
    </w:p>
    <w:p w14:paraId="5DC50B93" w14:textId="4267C952" w:rsidR="00952167" w:rsidRPr="002A6733" w:rsidRDefault="0075158B" w:rsidP="00952167">
      <w:pPr>
        <w:pStyle w:val="Default"/>
        <w:rPr>
          <w:rFonts w:asciiTheme="minorHAnsi" w:hAnsiTheme="minorHAnsi"/>
          <w:b/>
          <w:bCs/>
          <w:sz w:val="22"/>
          <w:szCs w:val="22"/>
        </w:rPr>
      </w:pPr>
      <w:r w:rsidRPr="002A6733">
        <w:rPr>
          <w:rFonts w:asciiTheme="minorHAnsi" w:hAnsiTheme="minorHAnsi"/>
          <w:b/>
          <w:bCs/>
          <w:sz w:val="22"/>
          <w:szCs w:val="22"/>
        </w:rPr>
        <w:t>1.</w:t>
      </w:r>
      <w:r w:rsidR="00952167" w:rsidRPr="002A6733">
        <w:rPr>
          <w:rFonts w:asciiTheme="minorHAnsi" w:hAnsiTheme="minorHAnsi"/>
          <w:b/>
          <w:bCs/>
          <w:sz w:val="22"/>
          <w:szCs w:val="22"/>
        </w:rPr>
        <w:t xml:space="preserve"> Develop</w:t>
      </w:r>
      <w:r w:rsidRPr="002A6733">
        <w:rPr>
          <w:rFonts w:asciiTheme="minorHAnsi" w:hAnsiTheme="minorHAnsi"/>
          <w:b/>
          <w:bCs/>
          <w:sz w:val="22"/>
          <w:szCs w:val="22"/>
        </w:rPr>
        <w:t>ed</w:t>
      </w:r>
      <w:r w:rsidR="00952167" w:rsidRPr="002A6733">
        <w:rPr>
          <w:rFonts w:asciiTheme="minorHAnsi" w:hAnsiTheme="minorHAnsi"/>
          <w:b/>
          <w:bCs/>
          <w:sz w:val="22"/>
          <w:szCs w:val="22"/>
        </w:rPr>
        <w:t xml:space="preserve"> OpenStudio Models for Validation Procedure </w:t>
      </w:r>
    </w:p>
    <w:p w14:paraId="6B59F512" w14:textId="77777777" w:rsidR="001D1159" w:rsidRDefault="0075158B" w:rsidP="00A37EBA">
      <w:pPr>
        <w:pStyle w:val="Default"/>
        <w:rPr>
          <w:rFonts w:asciiTheme="minorHAnsi" w:hAnsiTheme="minorHAnsi"/>
          <w:sz w:val="22"/>
          <w:szCs w:val="22"/>
        </w:rPr>
      </w:pPr>
      <w:r w:rsidRPr="002A6733">
        <w:rPr>
          <w:rFonts w:asciiTheme="minorHAnsi" w:hAnsiTheme="minorHAnsi"/>
          <w:sz w:val="22"/>
          <w:szCs w:val="22"/>
        </w:rPr>
        <w:t>We</w:t>
      </w:r>
      <w:r w:rsidR="00952167" w:rsidRPr="002A6733">
        <w:rPr>
          <w:rFonts w:asciiTheme="minorHAnsi" w:hAnsiTheme="minorHAnsi"/>
          <w:sz w:val="22"/>
          <w:szCs w:val="22"/>
        </w:rPr>
        <w:t xml:space="preserve"> develop</w:t>
      </w:r>
      <w:r w:rsidRPr="002A6733">
        <w:rPr>
          <w:rFonts w:asciiTheme="minorHAnsi" w:hAnsiTheme="minorHAnsi"/>
          <w:sz w:val="22"/>
          <w:szCs w:val="22"/>
        </w:rPr>
        <w:t>ed</w:t>
      </w:r>
      <w:r w:rsidR="002638AA">
        <w:rPr>
          <w:rFonts w:asciiTheme="minorHAnsi" w:hAnsiTheme="minorHAnsi"/>
          <w:sz w:val="22"/>
          <w:szCs w:val="22"/>
        </w:rPr>
        <w:t xml:space="preserve"> OpenStudio m</w:t>
      </w:r>
      <w:r w:rsidR="00952167" w:rsidRPr="002A6733">
        <w:rPr>
          <w:rFonts w:asciiTheme="minorHAnsi" w:hAnsiTheme="minorHAnsi"/>
          <w:sz w:val="22"/>
          <w:szCs w:val="22"/>
        </w:rPr>
        <w:t xml:space="preserve">odels for </w:t>
      </w:r>
      <w:r w:rsidR="002638AA">
        <w:rPr>
          <w:rFonts w:asciiTheme="minorHAnsi" w:hAnsiTheme="minorHAnsi"/>
          <w:sz w:val="22"/>
          <w:szCs w:val="22"/>
        </w:rPr>
        <w:t>a number of the</w:t>
      </w:r>
      <w:r w:rsidR="00952167" w:rsidRPr="002A6733">
        <w:rPr>
          <w:rFonts w:asciiTheme="minorHAnsi" w:hAnsiTheme="minorHAnsi"/>
          <w:sz w:val="22"/>
          <w:szCs w:val="22"/>
        </w:rPr>
        <w:t xml:space="preserve"> buildings in the validation procedure test suite. </w:t>
      </w:r>
      <w:r w:rsidR="00DA766F" w:rsidRPr="002A6733">
        <w:rPr>
          <w:rFonts w:asciiTheme="minorHAnsi" w:hAnsiTheme="minorHAnsi"/>
          <w:sz w:val="22"/>
          <w:szCs w:val="22"/>
        </w:rPr>
        <w:t>The test cases were derived from the ASHRAE RP-1468 documentation. The</w:t>
      </w:r>
      <w:r w:rsidR="00952167" w:rsidRPr="002A6733">
        <w:rPr>
          <w:rFonts w:asciiTheme="minorHAnsi" w:hAnsiTheme="minorHAnsi"/>
          <w:sz w:val="22"/>
          <w:szCs w:val="22"/>
        </w:rPr>
        <w:t xml:space="preserve"> models </w:t>
      </w:r>
      <w:r w:rsidRPr="002A6733">
        <w:rPr>
          <w:rFonts w:asciiTheme="minorHAnsi" w:hAnsiTheme="minorHAnsi"/>
          <w:sz w:val="22"/>
          <w:szCs w:val="22"/>
        </w:rPr>
        <w:t>were</w:t>
      </w:r>
      <w:r w:rsidR="00952167" w:rsidRPr="002A6733">
        <w:rPr>
          <w:rFonts w:asciiTheme="minorHAnsi" w:hAnsiTheme="minorHAnsi"/>
          <w:sz w:val="22"/>
          <w:szCs w:val="22"/>
        </w:rPr>
        <w:t xml:space="preserve"> programmatically generate</w:t>
      </w:r>
      <w:r w:rsidRPr="002A6733">
        <w:rPr>
          <w:rFonts w:asciiTheme="minorHAnsi" w:hAnsiTheme="minorHAnsi"/>
          <w:sz w:val="22"/>
          <w:szCs w:val="22"/>
        </w:rPr>
        <w:t>d using the OpenStudio Ruby API.</w:t>
      </w:r>
      <w:r w:rsidR="00952167" w:rsidRPr="002A6733">
        <w:rPr>
          <w:rFonts w:asciiTheme="minorHAnsi" w:hAnsiTheme="minorHAnsi"/>
          <w:sz w:val="22"/>
          <w:szCs w:val="22"/>
        </w:rPr>
        <w:t xml:space="preserve"> All scripts and model content developed for this purpose </w:t>
      </w:r>
      <w:r w:rsidRPr="002A6733">
        <w:rPr>
          <w:rFonts w:asciiTheme="minorHAnsi" w:hAnsiTheme="minorHAnsi"/>
          <w:sz w:val="22"/>
          <w:szCs w:val="22"/>
        </w:rPr>
        <w:t>were</w:t>
      </w:r>
      <w:r w:rsidR="00952167" w:rsidRPr="002A6733">
        <w:rPr>
          <w:rFonts w:asciiTheme="minorHAnsi" w:hAnsiTheme="minorHAnsi"/>
          <w:sz w:val="22"/>
          <w:szCs w:val="22"/>
        </w:rPr>
        <w:t xml:space="preserve"> developed under the Lesser General Public License (LGPL) open source license and </w:t>
      </w:r>
      <w:r w:rsidR="003E0733" w:rsidRPr="002A6733">
        <w:rPr>
          <w:rFonts w:asciiTheme="minorHAnsi" w:hAnsiTheme="minorHAnsi"/>
          <w:sz w:val="22"/>
          <w:szCs w:val="22"/>
        </w:rPr>
        <w:t>are</w:t>
      </w:r>
      <w:r w:rsidR="00952167" w:rsidRPr="002A6733">
        <w:rPr>
          <w:rFonts w:asciiTheme="minorHAnsi" w:hAnsiTheme="minorHAnsi"/>
          <w:sz w:val="22"/>
          <w:szCs w:val="22"/>
        </w:rPr>
        <w:t xml:space="preserve"> maintained in a pu</w:t>
      </w:r>
      <w:r w:rsidRPr="002A6733">
        <w:rPr>
          <w:rFonts w:asciiTheme="minorHAnsi" w:hAnsiTheme="minorHAnsi"/>
          <w:sz w:val="22"/>
          <w:szCs w:val="22"/>
        </w:rPr>
        <w:t>blic repository on github.com</w:t>
      </w:r>
      <w:r w:rsidR="003E0733" w:rsidRPr="002A6733">
        <w:rPr>
          <w:rFonts w:asciiTheme="minorHAnsi" w:hAnsiTheme="minorHAnsi"/>
          <w:sz w:val="22"/>
          <w:szCs w:val="22"/>
        </w:rPr>
        <w:t xml:space="preserve"> (</w:t>
      </w:r>
      <w:hyperlink r:id="rId8" w:history="1">
        <w:r w:rsidR="003E0733" w:rsidRPr="002A6733">
          <w:rPr>
            <w:rStyle w:val="Hyperlink"/>
            <w:rFonts w:asciiTheme="minorHAnsi" w:hAnsiTheme="minorHAnsi"/>
            <w:sz w:val="22"/>
            <w:szCs w:val="22"/>
          </w:rPr>
          <w:t>https://github.com/GreenBuildingXML/openstudio-gbxml-validation</w:t>
        </w:r>
      </w:hyperlink>
      <w:r w:rsidR="003E0733" w:rsidRPr="002A6733">
        <w:rPr>
          <w:rFonts w:asciiTheme="minorHAnsi" w:hAnsiTheme="minorHAnsi"/>
          <w:sz w:val="22"/>
          <w:szCs w:val="22"/>
        </w:rPr>
        <w:t xml:space="preserve"> ).</w:t>
      </w:r>
    </w:p>
    <w:p w14:paraId="751B983D" w14:textId="77777777" w:rsidR="00A37EBA" w:rsidRDefault="00A37EBA" w:rsidP="00A37EBA">
      <w:pPr>
        <w:pStyle w:val="Default"/>
        <w:rPr>
          <w:b/>
          <w:bCs/>
        </w:rPr>
      </w:pPr>
    </w:p>
    <w:p w14:paraId="3EAC6129" w14:textId="77777777" w:rsidR="00952167" w:rsidRPr="002A6733" w:rsidRDefault="0075158B" w:rsidP="00952167">
      <w:pPr>
        <w:pStyle w:val="Default"/>
        <w:rPr>
          <w:rFonts w:asciiTheme="minorHAnsi" w:hAnsiTheme="minorHAnsi"/>
          <w:b/>
          <w:bCs/>
          <w:sz w:val="22"/>
          <w:szCs w:val="22"/>
        </w:rPr>
      </w:pPr>
      <w:r w:rsidRPr="002A6733">
        <w:rPr>
          <w:rFonts w:asciiTheme="minorHAnsi" w:hAnsiTheme="minorHAnsi"/>
          <w:b/>
          <w:bCs/>
          <w:sz w:val="22"/>
          <w:szCs w:val="22"/>
        </w:rPr>
        <w:t>2.</w:t>
      </w:r>
      <w:r w:rsidR="00952167" w:rsidRPr="002A6733">
        <w:rPr>
          <w:rFonts w:asciiTheme="minorHAnsi" w:hAnsiTheme="minorHAnsi"/>
          <w:b/>
          <w:bCs/>
          <w:sz w:val="22"/>
          <w:szCs w:val="22"/>
        </w:rPr>
        <w:t xml:space="preserve"> Validate</w:t>
      </w:r>
      <w:r w:rsidR="006573F3" w:rsidRPr="002A6733">
        <w:rPr>
          <w:rFonts w:asciiTheme="minorHAnsi" w:hAnsiTheme="minorHAnsi"/>
          <w:b/>
          <w:bCs/>
          <w:sz w:val="22"/>
          <w:szCs w:val="22"/>
        </w:rPr>
        <w:t>d</w:t>
      </w:r>
      <w:r w:rsidR="00952167" w:rsidRPr="002A6733">
        <w:rPr>
          <w:rFonts w:asciiTheme="minorHAnsi" w:hAnsiTheme="minorHAnsi"/>
          <w:b/>
          <w:bCs/>
          <w:sz w:val="22"/>
          <w:szCs w:val="22"/>
        </w:rPr>
        <w:t xml:space="preserve"> OpenStudio gbXML Export/Import </w:t>
      </w:r>
    </w:p>
    <w:p w14:paraId="76182541" w14:textId="2AB7F080" w:rsidR="002638AA" w:rsidRDefault="006573F3" w:rsidP="002638AA">
      <w:pPr>
        <w:pStyle w:val="Default"/>
        <w:rPr>
          <w:rFonts w:asciiTheme="minorHAnsi" w:hAnsiTheme="minorHAnsi"/>
          <w:sz w:val="22"/>
          <w:szCs w:val="22"/>
        </w:rPr>
      </w:pPr>
      <w:r w:rsidRPr="002A6733">
        <w:rPr>
          <w:rFonts w:asciiTheme="minorHAnsi" w:hAnsiTheme="minorHAnsi"/>
          <w:sz w:val="22"/>
          <w:szCs w:val="22"/>
        </w:rPr>
        <w:t>We</w:t>
      </w:r>
      <w:r w:rsidR="00952167" w:rsidRPr="002A6733">
        <w:rPr>
          <w:rFonts w:asciiTheme="minorHAnsi" w:hAnsiTheme="minorHAnsi"/>
          <w:sz w:val="22"/>
          <w:szCs w:val="22"/>
        </w:rPr>
        <w:t xml:space="preserve"> </w:t>
      </w:r>
      <w:r w:rsidR="0075158B" w:rsidRPr="002A6733">
        <w:rPr>
          <w:rFonts w:asciiTheme="minorHAnsi" w:hAnsiTheme="minorHAnsi"/>
          <w:sz w:val="22"/>
          <w:szCs w:val="22"/>
        </w:rPr>
        <w:t xml:space="preserve">applied </w:t>
      </w:r>
      <w:r w:rsidR="00952167" w:rsidRPr="002A6733">
        <w:rPr>
          <w:rFonts w:asciiTheme="minorHAnsi" w:hAnsiTheme="minorHAnsi"/>
          <w:sz w:val="22"/>
          <w:szCs w:val="22"/>
        </w:rPr>
        <w:t>validation procedure</w:t>
      </w:r>
      <w:r w:rsidR="00C773F0" w:rsidRPr="002A6733">
        <w:rPr>
          <w:rFonts w:asciiTheme="minorHAnsi" w:hAnsiTheme="minorHAnsi"/>
          <w:sz w:val="22"/>
          <w:szCs w:val="22"/>
        </w:rPr>
        <w:t>s</w:t>
      </w:r>
      <w:r w:rsidR="00952167" w:rsidRPr="002A6733">
        <w:rPr>
          <w:rFonts w:asciiTheme="minorHAnsi" w:hAnsiTheme="minorHAnsi"/>
          <w:sz w:val="22"/>
          <w:szCs w:val="22"/>
        </w:rPr>
        <w:t xml:space="preserve"> to each of the OpenStu</w:t>
      </w:r>
      <w:r w:rsidR="0075158B" w:rsidRPr="002A6733">
        <w:rPr>
          <w:rFonts w:asciiTheme="minorHAnsi" w:hAnsiTheme="minorHAnsi"/>
          <w:sz w:val="22"/>
          <w:szCs w:val="22"/>
        </w:rPr>
        <w:t>dio models developed in task 1</w:t>
      </w:r>
      <w:r w:rsidR="00952167" w:rsidRPr="002A6733">
        <w:rPr>
          <w:rFonts w:asciiTheme="minorHAnsi" w:hAnsiTheme="minorHAnsi"/>
          <w:sz w:val="22"/>
          <w:szCs w:val="22"/>
        </w:rPr>
        <w:t xml:space="preserve">. </w:t>
      </w:r>
      <w:r w:rsidR="0075158B" w:rsidRPr="002A6733">
        <w:rPr>
          <w:rFonts w:asciiTheme="minorHAnsi" w:hAnsiTheme="minorHAnsi"/>
          <w:sz w:val="22"/>
          <w:szCs w:val="22"/>
        </w:rPr>
        <w:t>We verified</w:t>
      </w:r>
      <w:r w:rsidR="00952167" w:rsidRPr="002A6733">
        <w:rPr>
          <w:rFonts w:asciiTheme="minorHAnsi" w:hAnsiTheme="minorHAnsi"/>
          <w:sz w:val="22"/>
          <w:szCs w:val="22"/>
        </w:rPr>
        <w:t xml:space="preserve"> that each of th</w:t>
      </w:r>
      <w:r w:rsidRPr="002A6733">
        <w:rPr>
          <w:rFonts w:asciiTheme="minorHAnsi" w:hAnsiTheme="minorHAnsi"/>
          <w:sz w:val="22"/>
          <w:szCs w:val="22"/>
        </w:rPr>
        <w:t xml:space="preserve">e validation test cases imported </w:t>
      </w:r>
      <w:r w:rsidR="00952167" w:rsidRPr="002A6733">
        <w:rPr>
          <w:rFonts w:asciiTheme="minorHAnsi" w:hAnsiTheme="minorHAnsi"/>
          <w:sz w:val="22"/>
          <w:szCs w:val="22"/>
        </w:rPr>
        <w:t xml:space="preserve">correctly into the OpenStudio SketchUp plug-in. </w:t>
      </w:r>
      <w:r w:rsidR="0075158B" w:rsidRPr="002A6733">
        <w:rPr>
          <w:rFonts w:asciiTheme="minorHAnsi" w:hAnsiTheme="minorHAnsi"/>
          <w:sz w:val="22"/>
          <w:szCs w:val="22"/>
        </w:rPr>
        <w:t>We</w:t>
      </w:r>
      <w:r w:rsidR="00952167" w:rsidRPr="002A6733">
        <w:rPr>
          <w:rFonts w:asciiTheme="minorHAnsi" w:hAnsiTheme="minorHAnsi"/>
          <w:sz w:val="22"/>
          <w:szCs w:val="22"/>
        </w:rPr>
        <w:t xml:space="preserve"> </w:t>
      </w:r>
      <w:r w:rsidR="00A50007" w:rsidRPr="002A6733">
        <w:rPr>
          <w:rFonts w:asciiTheme="minorHAnsi" w:hAnsiTheme="minorHAnsi"/>
          <w:sz w:val="22"/>
          <w:szCs w:val="22"/>
        </w:rPr>
        <w:t xml:space="preserve">also </w:t>
      </w:r>
      <w:r w:rsidR="00952167" w:rsidRPr="002A6733">
        <w:rPr>
          <w:rFonts w:asciiTheme="minorHAnsi" w:hAnsiTheme="minorHAnsi"/>
          <w:sz w:val="22"/>
          <w:szCs w:val="22"/>
        </w:rPr>
        <w:t>address</w:t>
      </w:r>
      <w:r w:rsidR="0075158B" w:rsidRPr="002A6733">
        <w:rPr>
          <w:rFonts w:asciiTheme="minorHAnsi" w:hAnsiTheme="minorHAnsi"/>
          <w:sz w:val="22"/>
          <w:szCs w:val="22"/>
        </w:rPr>
        <w:t>ed</w:t>
      </w:r>
      <w:r w:rsidR="00952167" w:rsidRPr="002A6733">
        <w:rPr>
          <w:rFonts w:asciiTheme="minorHAnsi" w:hAnsiTheme="minorHAnsi"/>
          <w:sz w:val="22"/>
          <w:szCs w:val="22"/>
        </w:rPr>
        <w:t xml:space="preserve"> any issues with the validation software that </w:t>
      </w:r>
      <w:r w:rsidR="00E32B83">
        <w:rPr>
          <w:rFonts w:asciiTheme="minorHAnsi" w:hAnsiTheme="minorHAnsi"/>
          <w:sz w:val="22"/>
          <w:szCs w:val="22"/>
        </w:rPr>
        <w:t>were</w:t>
      </w:r>
      <w:r w:rsidR="00952167" w:rsidRPr="002A6733">
        <w:rPr>
          <w:rFonts w:asciiTheme="minorHAnsi" w:hAnsiTheme="minorHAnsi"/>
          <w:sz w:val="22"/>
          <w:szCs w:val="22"/>
        </w:rPr>
        <w:t xml:space="preserve"> found in this work.</w:t>
      </w:r>
      <w:r w:rsidR="002638AA">
        <w:rPr>
          <w:rFonts w:asciiTheme="minorHAnsi" w:hAnsiTheme="minorHAnsi"/>
          <w:sz w:val="22"/>
          <w:szCs w:val="22"/>
        </w:rPr>
        <w:t xml:space="preserve"> For example, the OpenStudio validation forced gbXML.org to address geometry created by thin-walled geometries, and metric-only software.  Previous versions of the validator only addressed thick-walled geometry engines, and supported IP-units</w:t>
      </w:r>
      <w:del w:id="200" w:author="Microsoft account" w:date="2016-09-29T23:02:00Z">
        <w:r w:rsidR="002638AA" w:rsidDel="00030082">
          <w:rPr>
            <w:rFonts w:asciiTheme="minorHAnsi" w:hAnsiTheme="minorHAnsi"/>
            <w:sz w:val="22"/>
            <w:szCs w:val="22"/>
          </w:rPr>
          <w:delText xml:space="preserve"> only</w:delText>
        </w:r>
      </w:del>
      <w:r w:rsidR="002638AA">
        <w:rPr>
          <w:rFonts w:asciiTheme="minorHAnsi" w:hAnsiTheme="minorHAnsi"/>
          <w:sz w:val="22"/>
          <w:szCs w:val="22"/>
        </w:rPr>
        <w:t>.  The validation process and OpenStudio were made more robust as a result of this process.</w:t>
      </w:r>
    </w:p>
    <w:p w14:paraId="175A13C5" w14:textId="77777777" w:rsidR="002638AA" w:rsidRDefault="002638AA" w:rsidP="002638AA">
      <w:pPr>
        <w:pStyle w:val="Default"/>
        <w:rPr>
          <w:rFonts w:asciiTheme="minorHAnsi" w:hAnsiTheme="minorHAnsi"/>
          <w:sz w:val="22"/>
          <w:szCs w:val="22"/>
        </w:rPr>
      </w:pPr>
    </w:p>
    <w:p w14:paraId="75B5286E" w14:textId="088D4B63" w:rsidR="002638AA" w:rsidRDefault="002638AA" w:rsidP="002638AA">
      <w:pPr>
        <w:pStyle w:val="Default"/>
        <w:rPr>
          <w:rFonts w:asciiTheme="minorHAnsi" w:hAnsiTheme="minorHAnsi"/>
          <w:sz w:val="22"/>
          <w:szCs w:val="22"/>
        </w:rPr>
      </w:pPr>
      <w:r>
        <w:rPr>
          <w:rFonts w:asciiTheme="minorHAnsi" w:hAnsiTheme="minorHAnsi"/>
          <w:sz w:val="22"/>
          <w:szCs w:val="22"/>
        </w:rPr>
        <w:t xml:space="preserve">Highlights of </w:t>
      </w:r>
      <w:ins w:id="201" w:author="Microsoft account" w:date="2016-09-30T11:22:00Z">
        <w:r w:rsidR="00A44844">
          <w:rPr>
            <w:rFonts w:asciiTheme="minorHAnsi" w:hAnsiTheme="minorHAnsi"/>
            <w:sz w:val="22"/>
            <w:szCs w:val="22"/>
          </w:rPr>
          <w:t>i</w:t>
        </w:r>
      </w:ins>
      <w:del w:id="202" w:author="Microsoft account" w:date="2016-09-30T11:22:00Z">
        <w:r w:rsidDel="00A44844">
          <w:rPr>
            <w:rFonts w:asciiTheme="minorHAnsi" w:hAnsiTheme="minorHAnsi"/>
            <w:sz w:val="22"/>
            <w:szCs w:val="22"/>
          </w:rPr>
          <w:delText>I</w:delText>
        </w:r>
      </w:del>
      <w:r>
        <w:rPr>
          <w:rFonts w:asciiTheme="minorHAnsi" w:hAnsiTheme="minorHAnsi"/>
          <w:sz w:val="22"/>
          <w:szCs w:val="22"/>
        </w:rPr>
        <w:t>mprovements/</w:t>
      </w:r>
      <w:ins w:id="203" w:author="Microsoft account" w:date="2016-09-30T11:23:00Z">
        <w:r w:rsidR="00A44844">
          <w:rPr>
            <w:rFonts w:asciiTheme="minorHAnsi" w:hAnsiTheme="minorHAnsi"/>
            <w:sz w:val="22"/>
            <w:szCs w:val="22"/>
          </w:rPr>
          <w:t>f</w:t>
        </w:r>
      </w:ins>
      <w:del w:id="204" w:author="Microsoft account" w:date="2016-09-30T11:23:00Z">
        <w:r w:rsidDel="00A44844">
          <w:rPr>
            <w:rFonts w:asciiTheme="minorHAnsi" w:hAnsiTheme="minorHAnsi"/>
            <w:sz w:val="22"/>
            <w:szCs w:val="22"/>
          </w:rPr>
          <w:delText>F</w:delText>
        </w:r>
      </w:del>
      <w:r>
        <w:rPr>
          <w:rFonts w:asciiTheme="minorHAnsi" w:hAnsiTheme="minorHAnsi"/>
          <w:sz w:val="22"/>
          <w:szCs w:val="22"/>
        </w:rPr>
        <w:t>ixes to OpenStudio as a result of this project:</w:t>
      </w:r>
    </w:p>
    <w:p w14:paraId="41DD092F" w14:textId="77777777" w:rsidR="002638AA" w:rsidRDefault="002638AA" w:rsidP="002638AA">
      <w:pPr>
        <w:pStyle w:val="Default"/>
        <w:numPr>
          <w:ilvl w:val="0"/>
          <w:numId w:val="24"/>
        </w:numPr>
        <w:rPr>
          <w:rFonts w:asciiTheme="minorHAnsi" w:hAnsiTheme="minorHAnsi"/>
          <w:sz w:val="22"/>
          <w:szCs w:val="22"/>
        </w:rPr>
      </w:pPr>
      <w:r>
        <w:rPr>
          <w:rFonts w:asciiTheme="minorHAnsi" w:hAnsiTheme="minorHAnsi"/>
          <w:sz w:val="22"/>
          <w:szCs w:val="22"/>
        </w:rPr>
        <w:t>correctly specifies SlabOnGrade elements</w:t>
      </w:r>
    </w:p>
    <w:p w14:paraId="57B6286A" w14:textId="77777777" w:rsidR="002638AA" w:rsidRDefault="002638AA" w:rsidP="002638AA">
      <w:pPr>
        <w:pStyle w:val="Default"/>
        <w:numPr>
          <w:ilvl w:val="0"/>
          <w:numId w:val="24"/>
        </w:numPr>
        <w:rPr>
          <w:rFonts w:asciiTheme="minorHAnsi" w:hAnsiTheme="minorHAnsi"/>
          <w:sz w:val="22"/>
          <w:szCs w:val="22"/>
        </w:rPr>
      </w:pPr>
      <w:r>
        <w:rPr>
          <w:rFonts w:asciiTheme="minorHAnsi" w:hAnsiTheme="minorHAnsi"/>
          <w:sz w:val="22"/>
          <w:szCs w:val="22"/>
        </w:rPr>
        <w:t>correctly handles area calculations of sloping floors and ceilings (before calculated area as zero)</w:t>
      </w:r>
    </w:p>
    <w:p w14:paraId="02394A45" w14:textId="77777777" w:rsidR="002638AA" w:rsidRDefault="002638AA" w:rsidP="002638AA">
      <w:pPr>
        <w:pStyle w:val="Default"/>
        <w:numPr>
          <w:ilvl w:val="0"/>
          <w:numId w:val="24"/>
        </w:numPr>
        <w:rPr>
          <w:rFonts w:asciiTheme="minorHAnsi" w:hAnsiTheme="minorHAnsi"/>
          <w:sz w:val="22"/>
          <w:szCs w:val="22"/>
        </w:rPr>
      </w:pPr>
      <w:r>
        <w:rPr>
          <w:rFonts w:asciiTheme="minorHAnsi" w:hAnsiTheme="minorHAnsi"/>
          <w:sz w:val="22"/>
          <w:szCs w:val="22"/>
        </w:rPr>
        <w:t>handles most second-level space boundary translations, automatically, for simple geometries</w:t>
      </w:r>
    </w:p>
    <w:p w14:paraId="6AE2F1C9" w14:textId="77777777" w:rsidR="002638AA" w:rsidRDefault="002638AA" w:rsidP="002638AA">
      <w:pPr>
        <w:pStyle w:val="Default"/>
        <w:numPr>
          <w:ilvl w:val="0"/>
          <w:numId w:val="24"/>
        </w:numPr>
        <w:rPr>
          <w:rFonts w:asciiTheme="minorHAnsi" w:hAnsiTheme="minorHAnsi"/>
          <w:sz w:val="22"/>
          <w:szCs w:val="22"/>
        </w:rPr>
      </w:pPr>
      <w:r>
        <w:rPr>
          <w:rFonts w:asciiTheme="minorHAnsi" w:hAnsiTheme="minorHAnsi"/>
          <w:sz w:val="22"/>
          <w:szCs w:val="22"/>
        </w:rPr>
        <w:t>gbXML export up-to-date with version 6.01 of gbXML</w:t>
      </w:r>
    </w:p>
    <w:p w14:paraId="1F62991F" w14:textId="77777777" w:rsidR="002638AA" w:rsidRDefault="002638AA" w:rsidP="002638AA">
      <w:pPr>
        <w:pStyle w:val="Default"/>
        <w:rPr>
          <w:rFonts w:asciiTheme="minorHAnsi" w:hAnsiTheme="minorHAnsi"/>
          <w:sz w:val="22"/>
          <w:szCs w:val="22"/>
        </w:rPr>
      </w:pPr>
    </w:p>
    <w:p w14:paraId="2498F070" w14:textId="7FFAE197" w:rsidR="002638AA" w:rsidRDefault="002638AA" w:rsidP="002638AA">
      <w:pPr>
        <w:pStyle w:val="Default"/>
        <w:rPr>
          <w:rFonts w:asciiTheme="minorHAnsi" w:hAnsiTheme="minorHAnsi"/>
          <w:sz w:val="22"/>
          <w:szCs w:val="22"/>
        </w:rPr>
      </w:pPr>
      <w:r>
        <w:rPr>
          <w:rFonts w:asciiTheme="minorHAnsi" w:hAnsiTheme="minorHAnsi"/>
          <w:sz w:val="22"/>
          <w:szCs w:val="22"/>
        </w:rPr>
        <w:t xml:space="preserve">Highlights of </w:t>
      </w:r>
      <w:ins w:id="205" w:author="Microsoft account" w:date="2016-09-30T11:23:00Z">
        <w:r w:rsidR="00A44844">
          <w:rPr>
            <w:rFonts w:asciiTheme="minorHAnsi" w:hAnsiTheme="minorHAnsi"/>
            <w:sz w:val="22"/>
            <w:szCs w:val="22"/>
          </w:rPr>
          <w:t>i</w:t>
        </w:r>
      </w:ins>
      <w:del w:id="206" w:author="Microsoft account" w:date="2016-09-30T11:23:00Z">
        <w:r w:rsidDel="00A44844">
          <w:rPr>
            <w:rFonts w:asciiTheme="minorHAnsi" w:hAnsiTheme="minorHAnsi"/>
            <w:sz w:val="22"/>
            <w:szCs w:val="22"/>
          </w:rPr>
          <w:delText>I</w:delText>
        </w:r>
      </w:del>
      <w:r>
        <w:rPr>
          <w:rFonts w:asciiTheme="minorHAnsi" w:hAnsiTheme="minorHAnsi"/>
          <w:sz w:val="22"/>
          <w:szCs w:val="22"/>
        </w:rPr>
        <w:t>mprovements/</w:t>
      </w:r>
      <w:ins w:id="207" w:author="Microsoft account" w:date="2016-09-30T11:23:00Z">
        <w:r w:rsidR="00A44844">
          <w:rPr>
            <w:rFonts w:asciiTheme="minorHAnsi" w:hAnsiTheme="minorHAnsi"/>
            <w:sz w:val="22"/>
            <w:szCs w:val="22"/>
          </w:rPr>
          <w:t>f</w:t>
        </w:r>
      </w:ins>
      <w:del w:id="208" w:author="Microsoft account" w:date="2016-09-30T11:23:00Z">
        <w:r w:rsidDel="00A44844">
          <w:rPr>
            <w:rFonts w:asciiTheme="minorHAnsi" w:hAnsiTheme="minorHAnsi"/>
            <w:sz w:val="22"/>
            <w:szCs w:val="22"/>
          </w:rPr>
          <w:delText>F</w:delText>
        </w:r>
      </w:del>
      <w:r>
        <w:rPr>
          <w:rFonts w:asciiTheme="minorHAnsi" w:hAnsiTheme="minorHAnsi"/>
          <w:sz w:val="22"/>
          <w:szCs w:val="22"/>
        </w:rPr>
        <w:t xml:space="preserve">ixes to gbXML </w:t>
      </w:r>
      <w:ins w:id="209" w:author="Microsoft account" w:date="2016-09-30T11:23:00Z">
        <w:r w:rsidR="00A44844">
          <w:rPr>
            <w:rFonts w:asciiTheme="minorHAnsi" w:hAnsiTheme="minorHAnsi"/>
            <w:sz w:val="22"/>
            <w:szCs w:val="22"/>
          </w:rPr>
          <w:t>v</w:t>
        </w:r>
      </w:ins>
      <w:del w:id="210" w:author="Microsoft account" w:date="2016-09-30T11:23:00Z">
        <w:r w:rsidDel="00A44844">
          <w:rPr>
            <w:rFonts w:asciiTheme="minorHAnsi" w:hAnsiTheme="minorHAnsi"/>
            <w:sz w:val="22"/>
            <w:szCs w:val="22"/>
          </w:rPr>
          <w:delText>V</w:delText>
        </w:r>
      </w:del>
      <w:r>
        <w:rPr>
          <w:rFonts w:asciiTheme="minorHAnsi" w:hAnsiTheme="minorHAnsi"/>
          <w:sz w:val="22"/>
          <w:szCs w:val="22"/>
        </w:rPr>
        <w:t>alidation as a result of this process:</w:t>
      </w:r>
    </w:p>
    <w:p w14:paraId="1A4CB8AE" w14:textId="77777777" w:rsidR="002638AA" w:rsidRDefault="002638AA" w:rsidP="002638AA">
      <w:pPr>
        <w:pStyle w:val="Default"/>
        <w:numPr>
          <w:ilvl w:val="0"/>
          <w:numId w:val="25"/>
        </w:numPr>
        <w:rPr>
          <w:rFonts w:asciiTheme="minorHAnsi" w:hAnsiTheme="minorHAnsi"/>
          <w:sz w:val="22"/>
          <w:szCs w:val="22"/>
        </w:rPr>
      </w:pPr>
      <w:r>
        <w:rPr>
          <w:rFonts w:asciiTheme="minorHAnsi" w:hAnsiTheme="minorHAnsi"/>
          <w:sz w:val="22"/>
          <w:szCs w:val="22"/>
        </w:rPr>
        <w:t>unit of measure handling</w:t>
      </w:r>
    </w:p>
    <w:p w14:paraId="0C55A356" w14:textId="77777777" w:rsidR="002638AA" w:rsidRDefault="002638AA" w:rsidP="002638AA">
      <w:pPr>
        <w:pStyle w:val="Default"/>
        <w:numPr>
          <w:ilvl w:val="0"/>
          <w:numId w:val="25"/>
        </w:numPr>
        <w:rPr>
          <w:rFonts w:asciiTheme="minorHAnsi" w:hAnsiTheme="minorHAnsi"/>
          <w:sz w:val="22"/>
          <w:szCs w:val="22"/>
        </w:rPr>
      </w:pPr>
      <w:r>
        <w:rPr>
          <w:rFonts w:asciiTheme="minorHAnsi" w:hAnsiTheme="minorHAnsi"/>
          <w:sz w:val="22"/>
          <w:szCs w:val="22"/>
        </w:rPr>
        <w:t>special procedure development for thin-walled geometry creators, opening up validation to a wider audience</w:t>
      </w:r>
    </w:p>
    <w:p w14:paraId="4C67CF97" w14:textId="77777777" w:rsidR="002638AA" w:rsidRDefault="002638AA" w:rsidP="002638AA">
      <w:pPr>
        <w:pStyle w:val="Default"/>
        <w:numPr>
          <w:ilvl w:val="0"/>
          <w:numId w:val="25"/>
        </w:numPr>
        <w:rPr>
          <w:rFonts w:asciiTheme="minorHAnsi" w:hAnsiTheme="minorHAnsi"/>
          <w:sz w:val="22"/>
          <w:szCs w:val="22"/>
        </w:rPr>
      </w:pPr>
      <w:r>
        <w:rPr>
          <w:rFonts w:asciiTheme="minorHAnsi" w:hAnsiTheme="minorHAnsi"/>
          <w:sz w:val="22"/>
          <w:szCs w:val="22"/>
        </w:rPr>
        <w:t>improved validation website user interface and user experience</w:t>
      </w:r>
    </w:p>
    <w:p w14:paraId="4593BA48" w14:textId="77777777" w:rsidR="002638AA" w:rsidRDefault="002638AA" w:rsidP="002638AA">
      <w:pPr>
        <w:pStyle w:val="Default"/>
        <w:numPr>
          <w:ilvl w:val="0"/>
          <w:numId w:val="25"/>
        </w:numPr>
        <w:rPr>
          <w:rFonts w:asciiTheme="minorHAnsi" w:hAnsiTheme="minorHAnsi"/>
          <w:sz w:val="22"/>
          <w:szCs w:val="22"/>
        </w:rPr>
      </w:pPr>
      <w:r>
        <w:rPr>
          <w:rFonts w:asciiTheme="minorHAnsi" w:hAnsiTheme="minorHAnsi"/>
          <w:sz w:val="22"/>
          <w:szCs w:val="22"/>
        </w:rPr>
        <w:t>better error-handling and user messaging when validation fails</w:t>
      </w:r>
    </w:p>
    <w:p w14:paraId="4F5E419C" w14:textId="77777777" w:rsidR="002638AA" w:rsidRPr="002A6733" w:rsidRDefault="002638AA" w:rsidP="002638AA">
      <w:pPr>
        <w:pStyle w:val="Default"/>
        <w:numPr>
          <w:ilvl w:val="0"/>
          <w:numId w:val="25"/>
        </w:numPr>
        <w:rPr>
          <w:rFonts w:asciiTheme="minorHAnsi" w:hAnsiTheme="minorHAnsi"/>
          <w:sz w:val="22"/>
          <w:szCs w:val="22"/>
        </w:rPr>
      </w:pPr>
      <w:r>
        <w:rPr>
          <w:rFonts w:asciiTheme="minorHAnsi" w:hAnsiTheme="minorHAnsi"/>
          <w:sz w:val="22"/>
          <w:szCs w:val="22"/>
        </w:rPr>
        <w:t>improved geometry validation engine</w:t>
      </w:r>
    </w:p>
    <w:p w14:paraId="6E07D543" w14:textId="77777777" w:rsidR="00952167" w:rsidRPr="002A6733" w:rsidRDefault="00952167" w:rsidP="00952167">
      <w:pPr>
        <w:pStyle w:val="Default"/>
        <w:rPr>
          <w:rFonts w:asciiTheme="minorHAnsi" w:hAnsiTheme="minorHAnsi"/>
          <w:sz w:val="22"/>
          <w:szCs w:val="22"/>
        </w:rPr>
      </w:pPr>
    </w:p>
    <w:p w14:paraId="3D8D5224" w14:textId="77777777" w:rsidR="00952167" w:rsidRPr="002A6733" w:rsidRDefault="0075158B" w:rsidP="00952167">
      <w:pPr>
        <w:pStyle w:val="Default"/>
        <w:rPr>
          <w:rFonts w:asciiTheme="minorHAnsi" w:hAnsiTheme="minorHAnsi"/>
          <w:b/>
          <w:bCs/>
          <w:sz w:val="22"/>
          <w:szCs w:val="22"/>
        </w:rPr>
      </w:pPr>
      <w:r w:rsidRPr="002A6733">
        <w:rPr>
          <w:rFonts w:asciiTheme="minorHAnsi" w:hAnsiTheme="minorHAnsi"/>
          <w:b/>
          <w:bCs/>
          <w:sz w:val="22"/>
          <w:szCs w:val="22"/>
        </w:rPr>
        <w:t>3.</w:t>
      </w:r>
      <w:r w:rsidR="00952167" w:rsidRPr="002A6733">
        <w:rPr>
          <w:rFonts w:asciiTheme="minorHAnsi" w:hAnsiTheme="minorHAnsi"/>
          <w:b/>
          <w:bCs/>
          <w:sz w:val="22"/>
          <w:szCs w:val="22"/>
        </w:rPr>
        <w:t xml:space="preserve"> Improve</w:t>
      </w:r>
      <w:r w:rsidR="001D1159">
        <w:rPr>
          <w:rFonts w:asciiTheme="minorHAnsi" w:hAnsiTheme="minorHAnsi"/>
          <w:b/>
          <w:bCs/>
          <w:sz w:val="22"/>
          <w:szCs w:val="22"/>
        </w:rPr>
        <w:t>d</w:t>
      </w:r>
      <w:r w:rsidR="00952167" w:rsidRPr="002A6733">
        <w:rPr>
          <w:rFonts w:asciiTheme="minorHAnsi" w:hAnsiTheme="minorHAnsi"/>
          <w:b/>
          <w:bCs/>
          <w:sz w:val="22"/>
          <w:szCs w:val="22"/>
        </w:rPr>
        <w:t xml:space="preserve"> Validation Website and Documentation </w:t>
      </w:r>
    </w:p>
    <w:p w14:paraId="71951102" w14:textId="77777777" w:rsidR="00952167" w:rsidRPr="002A6733" w:rsidRDefault="00952167" w:rsidP="00952167">
      <w:pPr>
        <w:pStyle w:val="Default"/>
        <w:rPr>
          <w:rFonts w:asciiTheme="minorHAnsi" w:hAnsiTheme="minorHAnsi"/>
          <w:sz w:val="22"/>
          <w:szCs w:val="22"/>
        </w:rPr>
      </w:pPr>
      <w:r w:rsidRPr="002A6733">
        <w:rPr>
          <w:rFonts w:asciiTheme="minorHAnsi" w:hAnsiTheme="minorHAnsi"/>
          <w:sz w:val="22"/>
          <w:szCs w:val="22"/>
        </w:rPr>
        <w:t xml:space="preserve">The </w:t>
      </w:r>
      <w:r w:rsidR="006573F3" w:rsidRPr="002A6733">
        <w:rPr>
          <w:rFonts w:asciiTheme="minorHAnsi" w:hAnsiTheme="minorHAnsi"/>
          <w:sz w:val="22"/>
          <w:szCs w:val="22"/>
        </w:rPr>
        <w:t>previous validation website wa</w:t>
      </w:r>
      <w:r w:rsidRPr="002A6733">
        <w:rPr>
          <w:rFonts w:asciiTheme="minorHAnsi" w:hAnsiTheme="minorHAnsi"/>
          <w:sz w:val="22"/>
          <w:szCs w:val="22"/>
        </w:rPr>
        <w:t>s not hosted on th</w:t>
      </w:r>
      <w:r w:rsidR="00A50007" w:rsidRPr="002A6733">
        <w:rPr>
          <w:rFonts w:asciiTheme="minorHAnsi" w:hAnsiTheme="minorHAnsi"/>
          <w:sz w:val="22"/>
          <w:szCs w:val="22"/>
        </w:rPr>
        <w:t>e gbxml.org domain which reduced</w:t>
      </w:r>
      <w:r w:rsidRPr="002A6733">
        <w:rPr>
          <w:rFonts w:asciiTheme="minorHAnsi" w:hAnsiTheme="minorHAnsi"/>
          <w:sz w:val="22"/>
          <w:szCs w:val="22"/>
        </w:rPr>
        <w:t xml:space="preserve"> its visibility and </w:t>
      </w:r>
      <w:r w:rsidR="0075158B" w:rsidRPr="002A6733">
        <w:rPr>
          <w:rFonts w:asciiTheme="minorHAnsi" w:hAnsiTheme="minorHAnsi"/>
          <w:sz w:val="22"/>
          <w:szCs w:val="22"/>
        </w:rPr>
        <w:t>credibility. For this task, we</w:t>
      </w:r>
      <w:r w:rsidRPr="002A6733">
        <w:rPr>
          <w:rFonts w:asciiTheme="minorHAnsi" w:hAnsiTheme="minorHAnsi"/>
          <w:sz w:val="22"/>
          <w:szCs w:val="22"/>
        </w:rPr>
        <w:t xml:space="preserve"> move</w:t>
      </w:r>
      <w:r w:rsidR="0075158B" w:rsidRPr="002A6733">
        <w:rPr>
          <w:rFonts w:asciiTheme="minorHAnsi" w:hAnsiTheme="minorHAnsi"/>
          <w:sz w:val="22"/>
          <w:szCs w:val="22"/>
        </w:rPr>
        <w:t>d</w:t>
      </w:r>
      <w:r w:rsidRPr="002A6733">
        <w:rPr>
          <w:rFonts w:asciiTheme="minorHAnsi" w:hAnsiTheme="minorHAnsi"/>
          <w:sz w:val="22"/>
          <w:szCs w:val="22"/>
        </w:rPr>
        <w:t xml:space="preserve"> the gbxml.org website to a hosting platform that support</w:t>
      </w:r>
      <w:r w:rsidR="006573F3" w:rsidRPr="002A6733">
        <w:rPr>
          <w:rFonts w:asciiTheme="minorHAnsi" w:hAnsiTheme="minorHAnsi"/>
          <w:sz w:val="22"/>
          <w:szCs w:val="22"/>
        </w:rPr>
        <w:t>s</w:t>
      </w:r>
      <w:r w:rsidRPr="002A6733">
        <w:rPr>
          <w:rFonts w:asciiTheme="minorHAnsi" w:hAnsiTheme="minorHAnsi"/>
          <w:sz w:val="22"/>
          <w:szCs w:val="22"/>
        </w:rPr>
        <w:t xml:space="preserve"> the validator software. The gbxml.org website </w:t>
      </w:r>
      <w:r w:rsidR="0075158B" w:rsidRPr="002A6733">
        <w:rPr>
          <w:rFonts w:asciiTheme="minorHAnsi" w:hAnsiTheme="minorHAnsi"/>
          <w:sz w:val="22"/>
          <w:szCs w:val="22"/>
        </w:rPr>
        <w:t xml:space="preserve">was </w:t>
      </w:r>
      <w:r w:rsidRPr="002A6733">
        <w:rPr>
          <w:rFonts w:asciiTheme="minorHAnsi" w:hAnsiTheme="minorHAnsi"/>
          <w:sz w:val="22"/>
          <w:szCs w:val="22"/>
        </w:rPr>
        <w:t xml:space="preserve">redesigned to more prominently display the validation procedure and documentation. The website </w:t>
      </w:r>
      <w:r w:rsidR="00A50007" w:rsidRPr="002A6733">
        <w:rPr>
          <w:rFonts w:asciiTheme="minorHAnsi" w:hAnsiTheme="minorHAnsi"/>
          <w:sz w:val="22"/>
          <w:szCs w:val="22"/>
        </w:rPr>
        <w:t xml:space="preserve">now </w:t>
      </w:r>
      <w:r w:rsidRPr="002A6733">
        <w:rPr>
          <w:rFonts w:asciiTheme="minorHAnsi" w:hAnsiTheme="minorHAnsi"/>
          <w:sz w:val="22"/>
          <w:szCs w:val="22"/>
        </w:rPr>
        <w:t>show</w:t>
      </w:r>
      <w:r w:rsidR="00A50007" w:rsidRPr="002A6733">
        <w:rPr>
          <w:rFonts w:asciiTheme="minorHAnsi" w:hAnsiTheme="minorHAnsi"/>
          <w:sz w:val="22"/>
          <w:szCs w:val="22"/>
        </w:rPr>
        <w:t>s</w:t>
      </w:r>
      <w:r w:rsidRPr="002A6733">
        <w:rPr>
          <w:rFonts w:asciiTheme="minorHAnsi" w:hAnsiTheme="minorHAnsi"/>
          <w:sz w:val="22"/>
          <w:szCs w:val="22"/>
        </w:rPr>
        <w:t xml:space="preserve"> which software tools have been validated or are in t</w:t>
      </w:r>
      <w:r w:rsidR="006573F3" w:rsidRPr="002A6733">
        <w:rPr>
          <w:rFonts w:asciiTheme="minorHAnsi" w:hAnsiTheme="minorHAnsi"/>
          <w:sz w:val="22"/>
          <w:szCs w:val="22"/>
        </w:rPr>
        <w:t>he process of being validated</w:t>
      </w:r>
      <w:r w:rsidRPr="002A6733">
        <w:rPr>
          <w:rFonts w:asciiTheme="minorHAnsi" w:hAnsiTheme="minorHAnsi"/>
          <w:sz w:val="22"/>
          <w:szCs w:val="22"/>
        </w:rPr>
        <w:t xml:space="preserve">. </w:t>
      </w:r>
      <w:r w:rsidR="00A50007" w:rsidRPr="002A6733">
        <w:rPr>
          <w:rFonts w:asciiTheme="minorHAnsi" w:hAnsiTheme="minorHAnsi"/>
          <w:sz w:val="22"/>
          <w:szCs w:val="22"/>
        </w:rPr>
        <w:t xml:space="preserve">See </w:t>
      </w:r>
      <w:hyperlink r:id="rId9" w:history="1">
        <w:r w:rsidR="00A50007" w:rsidRPr="002A6733">
          <w:rPr>
            <w:rStyle w:val="Hyperlink"/>
            <w:rFonts w:asciiTheme="minorHAnsi" w:hAnsiTheme="minorHAnsi"/>
            <w:sz w:val="22"/>
            <w:szCs w:val="22"/>
          </w:rPr>
          <w:t>http://www.gbxml.org</w:t>
        </w:r>
      </w:hyperlink>
      <w:r w:rsidR="00A50007" w:rsidRPr="002A6733">
        <w:rPr>
          <w:rFonts w:asciiTheme="minorHAnsi" w:hAnsiTheme="minorHAnsi"/>
          <w:sz w:val="22"/>
          <w:szCs w:val="22"/>
        </w:rPr>
        <w:t xml:space="preserve"> for more details.</w:t>
      </w:r>
    </w:p>
    <w:p w14:paraId="7EBA6312" w14:textId="77777777" w:rsidR="00952167" w:rsidRPr="002A6733" w:rsidRDefault="00952167" w:rsidP="00952167">
      <w:pPr>
        <w:pStyle w:val="Default"/>
        <w:rPr>
          <w:rFonts w:asciiTheme="minorHAnsi" w:hAnsiTheme="minorHAnsi"/>
          <w:sz w:val="22"/>
          <w:szCs w:val="22"/>
        </w:rPr>
      </w:pPr>
    </w:p>
    <w:p w14:paraId="4F77B8BA" w14:textId="77777777" w:rsidR="00952167" w:rsidRPr="002A6733" w:rsidRDefault="0075158B" w:rsidP="00952167">
      <w:pPr>
        <w:pStyle w:val="Default"/>
        <w:rPr>
          <w:rFonts w:asciiTheme="minorHAnsi" w:hAnsiTheme="minorHAnsi"/>
          <w:b/>
          <w:bCs/>
          <w:sz w:val="22"/>
          <w:szCs w:val="22"/>
        </w:rPr>
      </w:pPr>
      <w:r w:rsidRPr="002A6733">
        <w:rPr>
          <w:rFonts w:asciiTheme="minorHAnsi" w:hAnsiTheme="minorHAnsi"/>
          <w:b/>
          <w:bCs/>
          <w:sz w:val="22"/>
          <w:szCs w:val="22"/>
        </w:rPr>
        <w:t>4.</w:t>
      </w:r>
      <w:r w:rsidR="00952167" w:rsidRPr="002A6733">
        <w:rPr>
          <w:rFonts w:asciiTheme="minorHAnsi" w:hAnsiTheme="minorHAnsi"/>
          <w:b/>
          <w:bCs/>
          <w:sz w:val="22"/>
          <w:szCs w:val="22"/>
        </w:rPr>
        <w:t xml:space="preserve"> Promote</w:t>
      </w:r>
      <w:r w:rsidR="001D1159">
        <w:rPr>
          <w:rFonts w:asciiTheme="minorHAnsi" w:hAnsiTheme="minorHAnsi"/>
          <w:b/>
          <w:bCs/>
          <w:sz w:val="22"/>
          <w:szCs w:val="22"/>
        </w:rPr>
        <w:t>d</w:t>
      </w:r>
      <w:r w:rsidR="00952167" w:rsidRPr="002A6733">
        <w:rPr>
          <w:rFonts w:asciiTheme="minorHAnsi" w:hAnsiTheme="minorHAnsi"/>
          <w:b/>
          <w:bCs/>
          <w:sz w:val="22"/>
          <w:szCs w:val="22"/>
        </w:rPr>
        <w:t xml:space="preserve"> gbXML Validation Efforts </w:t>
      </w:r>
    </w:p>
    <w:p w14:paraId="3EF695E8" w14:textId="110BA4FB" w:rsidR="00952167" w:rsidRPr="002A6733" w:rsidRDefault="00952167" w:rsidP="00952167">
      <w:pPr>
        <w:pStyle w:val="Default"/>
        <w:rPr>
          <w:rFonts w:asciiTheme="minorHAnsi" w:hAnsiTheme="minorHAnsi"/>
          <w:sz w:val="22"/>
          <w:szCs w:val="22"/>
        </w:rPr>
      </w:pPr>
      <w:r w:rsidRPr="002A6733">
        <w:rPr>
          <w:rFonts w:asciiTheme="minorHAnsi" w:hAnsiTheme="minorHAnsi"/>
          <w:sz w:val="22"/>
          <w:szCs w:val="22"/>
        </w:rPr>
        <w:t xml:space="preserve">This task </w:t>
      </w:r>
      <w:r w:rsidR="00A50007" w:rsidRPr="002A6733">
        <w:rPr>
          <w:rFonts w:asciiTheme="minorHAnsi" w:hAnsiTheme="minorHAnsi"/>
          <w:sz w:val="22"/>
          <w:szCs w:val="22"/>
        </w:rPr>
        <w:t>was</w:t>
      </w:r>
      <w:r w:rsidRPr="002A6733">
        <w:rPr>
          <w:rFonts w:asciiTheme="minorHAnsi" w:hAnsiTheme="minorHAnsi"/>
          <w:sz w:val="22"/>
          <w:szCs w:val="22"/>
        </w:rPr>
        <w:t xml:space="preserve"> performed in parallel with other tasks</w:t>
      </w:r>
      <w:r w:rsidR="00A50007" w:rsidRPr="002A6733">
        <w:rPr>
          <w:rFonts w:asciiTheme="minorHAnsi" w:hAnsiTheme="minorHAnsi"/>
          <w:sz w:val="22"/>
          <w:szCs w:val="22"/>
        </w:rPr>
        <w:t xml:space="preserve"> listed above; the purpose was</w:t>
      </w:r>
      <w:r w:rsidRPr="002A6733">
        <w:rPr>
          <w:rFonts w:asciiTheme="minorHAnsi" w:hAnsiTheme="minorHAnsi"/>
          <w:sz w:val="22"/>
          <w:szCs w:val="22"/>
        </w:rPr>
        <w:t xml:space="preserve"> to keep other software vendors and the public up to date </w:t>
      </w:r>
      <w:r w:rsidR="005A6BA4">
        <w:rPr>
          <w:rFonts w:asciiTheme="minorHAnsi" w:hAnsiTheme="minorHAnsi"/>
          <w:sz w:val="22"/>
          <w:szCs w:val="22"/>
        </w:rPr>
        <w:t>on</w:t>
      </w:r>
      <w:r w:rsidRPr="002A6733">
        <w:rPr>
          <w:rFonts w:asciiTheme="minorHAnsi" w:hAnsiTheme="minorHAnsi"/>
          <w:sz w:val="22"/>
          <w:szCs w:val="22"/>
        </w:rPr>
        <w:t xml:space="preserve"> gbXML validation efforts. </w:t>
      </w:r>
      <w:r w:rsidR="0075158B" w:rsidRPr="002A6733">
        <w:rPr>
          <w:rFonts w:asciiTheme="minorHAnsi" w:hAnsiTheme="minorHAnsi"/>
          <w:sz w:val="22"/>
          <w:szCs w:val="22"/>
        </w:rPr>
        <w:t>We</w:t>
      </w:r>
      <w:r w:rsidRPr="002A6733">
        <w:rPr>
          <w:rFonts w:asciiTheme="minorHAnsi" w:hAnsiTheme="minorHAnsi"/>
          <w:sz w:val="22"/>
          <w:szCs w:val="22"/>
        </w:rPr>
        <w:t xml:space="preserve"> attend</w:t>
      </w:r>
      <w:r w:rsidR="0075158B" w:rsidRPr="002A6733">
        <w:rPr>
          <w:rFonts w:asciiTheme="minorHAnsi" w:hAnsiTheme="minorHAnsi"/>
          <w:sz w:val="22"/>
          <w:szCs w:val="22"/>
        </w:rPr>
        <w:t>ed</w:t>
      </w:r>
      <w:r w:rsidRPr="002A6733">
        <w:rPr>
          <w:rFonts w:asciiTheme="minorHAnsi" w:hAnsiTheme="minorHAnsi"/>
          <w:sz w:val="22"/>
          <w:szCs w:val="22"/>
        </w:rPr>
        <w:t xml:space="preserve"> the four day SimBuild 2016 Conference</w:t>
      </w:r>
      <w:r w:rsidR="00A50007" w:rsidRPr="002A6733">
        <w:rPr>
          <w:rFonts w:asciiTheme="minorHAnsi" w:hAnsiTheme="minorHAnsi"/>
          <w:sz w:val="22"/>
          <w:szCs w:val="22"/>
        </w:rPr>
        <w:t xml:space="preserve"> in Salt Lake City in August 2016</w:t>
      </w:r>
      <w:r w:rsidRPr="002A6733">
        <w:rPr>
          <w:rFonts w:asciiTheme="minorHAnsi" w:hAnsiTheme="minorHAnsi"/>
          <w:sz w:val="22"/>
          <w:szCs w:val="22"/>
        </w:rPr>
        <w:t xml:space="preserve"> to pr</w:t>
      </w:r>
      <w:r w:rsidR="00A50007" w:rsidRPr="002A6733">
        <w:rPr>
          <w:rFonts w:asciiTheme="minorHAnsi" w:hAnsiTheme="minorHAnsi"/>
          <w:sz w:val="22"/>
          <w:szCs w:val="22"/>
        </w:rPr>
        <w:t>omote gbXML validation efforts.</w:t>
      </w:r>
      <w:r w:rsidR="00E32B83">
        <w:rPr>
          <w:rFonts w:asciiTheme="minorHAnsi" w:hAnsiTheme="minorHAnsi"/>
          <w:sz w:val="22"/>
          <w:szCs w:val="22"/>
        </w:rPr>
        <w:t xml:space="preserve"> In addition, we conducted </w:t>
      </w:r>
      <w:r w:rsidR="001950E3">
        <w:rPr>
          <w:rFonts w:asciiTheme="minorHAnsi" w:hAnsiTheme="minorHAnsi"/>
          <w:sz w:val="22"/>
          <w:szCs w:val="22"/>
        </w:rPr>
        <w:t xml:space="preserve">two </w:t>
      </w:r>
      <w:r w:rsidR="00E32B83">
        <w:rPr>
          <w:rFonts w:asciiTheme="minorHAnsi" w:hAnsiTheme="minorHAnsi"/>
          <w:sz w:val="22"/>
          <w:szCs w:val="22"/>
        </w:rPr>
        <w:t>live webinars to explain our work.</w:t>
      </w:r>
    </w:p>
    <w:p w14:paraId="14E1B30F" w14:textId="77777777" w:rsidR="00952167" w:rsidRDefault="00952167" w:rsidP="00952167">
      <w:pPr>
        <w:pStyle w:val="Default"/>
        <w:rPr>
          <w:rFonts w:asciiTheme="minorHAnsi" w:hAnsiTheme="minorHAnsi"/>
          <w:sz w:val="22"/>
          <w:szCs w:val="22"/>
        </w:rPr>
      </w:pPr>
    </w:p>
    <w:p w14:paraId="319F0EC2" w14:textId="77777777" w:rsidR="00B21EC2" w:rsidRPr="002A6733" w:rsidRDefault="00B21EC2" w:rsidP="00B21EC2">
      <w:pPr>
        <w:pStyle w:val="Default"/>
        <w:rPr>
          <w:rFonts w:asciiTheme="minorHAnsi" w:hAnsiTheme="minorHAnsi"/>
          <w:b/>
          <w:bCs/>
          <w:sz w:val="22"/>
          <w:szCs w:val="22"/>
        </w:rPr>
      </w:pPr>
      <w:r>
        <w:rPr>
          <w:rFonts w:asciiTheme="minorHAnsi" w:hAnsiTheme="minorHAnsi"/>
          <w:b/>
          <w:bCs/>
          <w:sz w:val="22"/>
          <w:szCs w:val="22"/>
        </w:rPr>
        <w:lastRenderedPageBreak/>
        <w:t>5</w:t>
      </w:r>
      <w:r w:rsidRPr="002A6733">
        <w:rPr>
          <w:rFonts w:asciiTheme="minorHAnsi" w:hAnsiTheme="minorHAnsi"/>
          <w:b/>
          <w:bCs/>
          <w:sz w:val="22"/>
          <w:szCs w:val="22"/>
        </w:rPr>
        <w:t xml:space="preserve">. </w:t>
      </w:r>
      <w:r>
        <w:rPr>
          <w:rFonts w:asciiTheme="minorHAnsi" w:hAnsiTheme="minorHAnsi"/>
          <w:b/>
          <w:bCs/>
          <w:sz w:val="22"/>
          <w:szCs w:val="22"/>
        </w:rPr>
        <w:t>Generic Validator</w:t>
      </w:r>
      <w:r w:rsidRPr="002A6733">
        <w:rPr>
          <w:rFonts w:asciiTheme="minorHAnsi" w:hAnsiTheme="minorHAnsi"/>
          <w:b/>
          <w:bCs/>
          <w:sz w:val="22"/>
          <w:szCs w:val="22"/>
        </w:rPr>
        <w:t xml:space="preserve"> </w:t>
      </w:r>
    </w:p>
    <w:p w14:paraId="3E05E6D1" w14:textId="77777777" w:rsidR="00B21EC2" w:rsidRDefault="00B21EC2" w:rsidP="00952167">
      <w:pPr>
        <w:pStyle w:val="Default"/>
        <w:rPr>
          <w:rFonts w:asciiTheme="minorHAnsi" w:hAnsiTheme="minorHAnsi"/>
          <w:sz w:val="22"/>
          <w:szCs w:val="22"/>
        </w:rPr>
      </w:pPr>
      <w:r>
        <w:rPr>
          <w:rFonts w:asciiTheme="minorHAnsi" w:hAnsiTheme="minorHAnsi"/>
          <w:sz w:val="22"/>
          <w:szCs w:val="22"/>
        </w:rPr>
        <w:t>Delivering a fully functional generic validator was out of scope for this work.  Therefore, work on this area was focused on developing user stories and requirements for future work.   The most important user story developed was to allow a user to upload their gbXML file to the gbXML.org website and view a 3D representation in their web browser.  This would allow the user to identify any problems with their model visually.  The second use case was for software to detect certain classes of problems with the user’s model and identify those visually in the 3D display.  Finally, the use case of upgrading user models to the current gbXML schema version was identified.</w:t>
      </w:r>
    </w:p>
    <w:p w14:paraId="0374BE90" w14:textId="77777777" w:rsidR="00B21EC2" w:rsidRDefault="00B21EC2" w:rsidP="00952167">
      <w:pPr>
        <w:pStyle w:val="Default"/>
        <w:rPr>
          <w:rFonts w:asciiTheme="minorHAnsi" w:hAnsiTheme="minorHAnsi"/>
          <w:sz w:val="22"/>
          <w:szCs w:val="22"/>
        </w:rPr>
      </w:pPr>
    </w:p>
    <w:p w14:paraId="30BF5D99" w14:textId="56AD60D4" w:rsidR="00B21EC2" w:rsidRDefault="00B21EC2" w:rsidP="00952167">
      <w:pPr>
        <w:pStyle w:val="Default"/>
        <w:rPr>
          <w:rFonts w:asciiTheme="minorHAnsi" w:hAnsiTheme="minorHAnsi"/>
          <w:sz w:val="22"/>
          <w:szCs w:val="22"/>
        </w:rPr>
      </w:pPr>
      <w:r>
        <w:rPr>
          <w:rFonts w:asciiTheme="minorHAnsi" w:hAnsiTheme="minorHAnsi"/>
          <w:sz w:val="22"/>
          <w:szCs w:val="22"/>
        </w:rPr>
        <w:t>Integration with the Auto</w:t>
      </w:r>
      <w:r w:rsidR="00797C3F">
        <w:rPr>
          <w:rFonts w:asciiTheme="minorHAnsi" w:hAnsiTheme="minorHAnsi"/>
          <w:sz w:val="22"/>
          <w:szCs w:val="22"/>
        </w:rPr>
        <w:t>d</w:t>
      </w:r>
      <w:r>
        <w:rPr>
          <w:rFonts w:asciiTheme="minorHAnsi" w:hAnsiTheme="minorHAnsi"/>
          <w:sz w:val="22"/>
          <w:szCs w:val="22"/>
        </w:rPr>
        <w:t xml:space="preserve">esk Forge API was investigated as a potential solution for viewing user submitted 3D models.  However, </w:t>
      </w:r>
      <w:r w:rsidR="00797C3F">
        <w:rPr>
          <w:rFonts w:asciiTheme="minorHAnsi" w:hAnsiTheme="minorHAnsi"/>
          <w:sz w:val="22"/>
          <w:szCs w:val="22"/>
        </w:rPr>
        <w:t xml:space="preserve">this is still a work-in-progress since the Forge API is </w:t>
      </w:r>
      <w:del w:id="211" w:author="Microsoft account" w:date="2016-09-30T11:23:00Z">
        <w:r w:rsidR="00797C3F" w:rsidDel="00A44844">
          <w:rPr>
            <w:rFonts w:asciiTheme="minorHAnsi" w:hAnsiTheme="minorHAnsi"/>
            <w:sz w:val="22"/>
            <w:szCs w:val="22"/>
          </w:rPr>
          <w:delText xml:space="preserve">still </w:delText>
        </w:r>
      </w:del>
      <w:r w:rsidR="00797C3F">
        <w:rPr>
          <w:rFonts w:asciiTheme="minorHAnsi" w:hAnsiTheme="minorHAnsi"/>
          <w:sz w:val="22"/>
          <w:szCs w:val="22"/>
        </w:rPr>
        <w:t>in beta phase.</w:t>
      </w:r>
    </w:p>
    <w:p w14:paraId="387694C5" w14:textId="77777777" w:rsidR="00E32B83" w:rsidRPr="002A6733" w:rsidRDefault="00E32B83" w:rsidP="00952167">
      <w:pPr>
        <w:pStyle w:val="Default"/>
        <w:rPr>
          <w:rFonts w:asciiTheme="minorHAnsi" w:hAnsiTheme="minorHAnsi"/>
          <w:sz w:val="22"/>
          <w:szCs w:val="22"/>
        </w:rPr>
      </w:pPr>
    </w:p>
    <w:p w14:paraId="3AC08DD3" w14:textId="77777777" w:rsidR="006F1EBF" w:rsidRDefault="006F1EBF" w:rsidP="00441529">
      <w:pPr>
        <w:spacing w:after="0" w:line="240" w:lineRule="auto"/>
        <w:rPr>
          <w:ins w:id="212" w:author="Microsoft account" w:date="2016-09-30T11:42:00Z"/>
          <w:rFonts w:eastAsia="Times New Roman" w:cs="Arial"/>
          <w:b/>
          <w:u w:val="single"/>
        </w:rPr>
      </w:pPr>
    </w:p>
    <w:p w14:paraId="38360968" w14:textId="77777777" w:rsidR="00AA45C3" w:rsidRPr="001D1159" w:rsidRDefault="002F6208" w:rsidP="00441529">
      <w:pPr>
        <w:spacing w:after="0" w:line="240" w:lineRule="auto"/>
        <w:rPr>
          <w:rFonts w:eastAsia="Times New Roman" w:cs="Arial"/>
          <w:u w:val="single"/>
        </w:rPr>
      </w:pPr>
      <w:r w:rsidRPr="001D1159">
        <w:rPr>
          <w:rFonts w:eastAsia="Times New Roman" w:cs="Arial"/>
          <w:b/>
          <w:u w:val="single"/>
        </w:rPr>
        <w:t xml:space="preserve">Significant </w:t>
      </w:r>
      <w:r w:rsidR="00733C0F">
        <w:rPr>
          <w:rFonts w:eastAsia="Times New Roman" w:cs="Arial"/>
          <w:b/>
          <w:u w:val="single"/>
        </w:rPr>
        <w:t>Findings</w:t>
      </w:r>
      <w:r w:rsidR="00A5553F" w:rsidRPr="001D1159">
        <w:rPr>
          <w:rFonts w:eastAsia="Times New Roman" w:cs="Arial"/>
          <w:b/>
          <w:u w:val="single"/>
        </w:rPr>
        <w:t xml:space="preserve"> </w:t>
      </w:r>
      <w:r w:rsidR="000F5415">
        <w:rPr>
          <w:rFonts w:eastAsia="Times New Roman" w:cs="Arial"/>
          <w:b/>
          <w:u w:val="single"/>
        </w:rPr>
        <w:t>and Issues</w:t>
      </w:r>
    </w:p>
    <w:p w14:paraId="0C13AB55" w14:textId="77777777" w:rsidR="001D1159" w:rsidRDefault="001D1159" w:rsidP="00441529">
      <w:pPr>
        <w:spacing w:after="0" w:line="240" w:lineRule="auto"/>
        <w:rPr>
          <w:rFonts w:eastAsia="Times New Roman" w:cs="Arial"/>
        </w:rPr>
      </w:pPr>
    </w:p>
    <w:p w14:paraId="69A09978" w14:textId="79287E31" w:rsidR="002638AA" w:rsidRPr="002638AA" w:rsidRDefault="002638AA" w:rsidP="002638AA">
      <w:pPr>
        <w:spacing w:after="0" w:line="240" w:lineRule="auto"/>
        <w:rPr>
          <w:rFonts w:eastAsia="Times New Roman" w:cs="Arial"/>
        </w:rPr>
      </w:pPr>
      <w:r w:rsidRPr="002638AA">
        <w:rPr>
          <w:rFonts w:eastAsia="Times New Roman" w:cs="Arial"/>
        </w:rPr>
        <w:t>During this project, we decided that 3 levels of gbXML certification, or compliance, were required to provide more clarity to the community of users and vendors</w:t>
      </w:r>
      <w:commentRangeStart w:id="213"/>
      <w:r w:rsidRPr="002638AA">
        <w:rPr>
          <w:rFonts w:eastAsia="Times New Roman" w:cs="Arial"/>
        </w:rPr>
        <w:t>.</w:t>
      </w:r>
      <w:del w:id="214" w:author="Microsoft account" w:date="2016-09-29T10:43:00Z">
        <w:r w:rsidRPr="002638AA" w:rsidDel="00070518">
          <w:rPr>
            <w:rFonts w:eastAsia="Times New Roman" w:cs="Arial"/>
          </w:rPr>
          <w:delText xml:space="preserve">  </w:delText>
        </w:r>
      </w:del>
      <w:r w:rsidRPr="002638AA">
        <w:rPr>
          <w:rFonts w:eastAsia="Times New Roman" w:cs="Arial"/>
        </w:rPr>
        <w:t xml:space="preserve">: </w:t>
      </w:r>
      <w:commentRangeEnd w:id="213"/>
      <w:r w:rsidR="001950E3">
        <w:rPr>
          <w:rStyle w:val="CommentReference"/>
        </w:rPr>
        <w:commentReference w:id="213"/>
      </w:r>
    </w:p>
    <w:p w14:paraId="512C7645" w14:textId="77777777" w:rsidR="00441529" w:rsidRPr="00441529" w:rsidRDefault="00441529" w:rsidP="00441529">
      <w:pPr>
        <w:numPr>
          <w:ilvl w:val="0"/>
          <w:numId w:val="2"/>
        </w:numPr>
        <w:spacing w:before="100" w:beforeAutospacing="1" w:after="100" w:afterAutospacing="1" w:line="240" w:lineRule="auto"/>
        <w:rPr>
          <w:rFonts w:eastAsia="Times New Roman" w:cs="Arial"/>
        </w:rPr>
      </w:pPr>
      <w:r w:rsidRPr="00441529">
        <w:rPr>
          <w:rFonts w:eastAsia="Times New Roman" w:cs="Arial"/>
          <w:bCs/>
          <w:u w:val="single"/>
        </w:rPr>
        <w:t>Level 1 compliance</w:t>
      </w:r>
      <w:r w:rsidRPr="00441529">
        <w:rPr>
          <w:rFonts w:eastAsia="Times New Roman" w:cs="Arial"/>
        </w:rPr>
        <w:t xml:space="preserve"> involves validating that a gbXML file is a well formed XML (per the W3C ISO Standard) and also conforms to the </w:t>
      </w:r>
      <w:hyperlink r:id="rId10" w:history="1">
        <w:r w:rsidRPr="002A6733">
          <w:rPr>
            <w:rFonts w:eastAsia="Times New Roman" w:cs="Arial"/>
            <w:color w:val="0000FF"/>
            <w:u w:val="single"/>
          </w:rPr>
          <w:t xml:space="preserve">gbXML XSD </w:t>
        </w:r>
      </w:hyperlink>
      <w:r w:rsidRPr="00441529">
        <w:rPr>
          <w:rFonts w:eastAsia="Times New Roman" w:cs="Arial"/>
        </w:rPr>
        <w:t xml:space="preserve">(from gbXML versions 0.37 to 6.01, depending upon which version the software tool currently exports). </w:t>
      </w:r>
    </w:p>
    <w:p w14:paraId="31C22190" w14:textId="786CE0CC" w:rsidR="002638AA" w:rsidRPr="002A6733" w:rsidRDefault="002638AA" w:rsidP="002638AA">
      <w:pPr>
        <w:numPr>
          <w:ilvl w:val="0"/>
          <w:numId w:val="2"/>
        </w:numPr>
        <w:spacing w:before="100" w:beforeAutospacing="1" w:after="100" w:afterAutospacing="1" w:line="240" w:lineRule="auto"/>
        <w:rPr>
          <w:rFonts w:eastAsia="Times New Roman" w:cs="Arial"/>
        </w:rPr>
      </w:pPr>
      <w:r w:rsidRPr="00441529">
        <w:rPr>
          <w:rFonts w:eastAsia="Times New Roman" w:cs="Arial"/>
          <w:bCs/>
          <w:u w:val="single"/>
        </w:rPr>
        <w:t>Level 2 compliance</w:t>
      </w:r>
      <w:r w:rsidRPr="00441529">
        <w:rPr>
          <w:rFonts w:eastAsia="Times New Roman" w:cs="Arial"/>
        </w:rPr>
        <w:t xml:space="preserve"> involves validating a gbXML file against 8 to 10 geometric “test-cases” that are based upon ASHRAE Research Project 1468, “Development of a Reference Building Information Model (BIM) for The</w:t>
      </w:r>
      <w:r w:rsidRPr="002A6733">
        <w:rPr>
          <w:rFonts w:eastAsia="Times New Roman" w:cs="Arial"/>
        </w:rPr>
        <w:t>rmal Model Compliance Testing”.</w:t>
      </w:r>
      <w:r>
        <w:rPr>
          <w:rFonts w:eastAsia="Times New Roman" w:cs="Arial"/>
        </w:rPr>
        <w:t xml:space="preserve">  Level 2 requires that second level space boundaries be </w:t>
      </w:r>
      <w:r w:rsidR="001950E3">
        <w:rPr>
          <w:rFonts w:eastAsia="Times New Roman" w:cs="Arial"/>
        </w:rPr>
        <w:t xml:space="preserve">correct </w:t>
      </w:r>
      <w:r>
        <w:rPr>
          <w:rFonts w:eastAsia="Times New Roman" w:cs="Arial"/>
        </w:rPr>
        <w:t>for the simplest test cases, and pass a small subset of translation edge cases.</w:t>
      </w:r>
    </w:p>
    <w:p w14:paraId="7F8E6BBF" w14:textId="77777777" w:rsidR="00370A3B" w:rsidRPr="00370A3B" w:rsidRDefault="00441529" w:rsidP="00307F26">
      <w:pPr>
        <w:numPr>
          <w:ilvl w:val="0"/>
          <w:numId w:val="2"/>
        </w:numPr>
        <w:spacing w:before="100" w:beforeAutospacing="1" w:after="100" w:afterAutospacing="1" w:line="240" w:lineRule="auto"/>
        <w:rPr>
          <w:rFonts w:eastAsia="Times New Roman" w:cs="Arial"/>
          <w:b/>
        </w:rPr>
      </w:pPr>
      <w:r w:rsidRPr="00441529">
        <w:rPr>
          <w:rFonts w:eastAsia="Times New Roman" w:cs="Arial"/>
          <w:bCs/>
          <w:u w:val="single"/>
        </w:rPr>
        <w:t>Level 3 compliance</w:t>
      </w:r>
      <w:r w:rsidRPr="00441529">
        <w:rPr>
          <w:rFonts w:eastAsia="Times New Roman" w:cs="Arial"/>
        </w:rPr>
        <w:t xml:space="preserve"> has yet to be fully defined. However, Level 3 does involve certain levels of vendor tool automation that goes far above and beyond Levels 1 and 2 compliance. We are currently working with Autodesk to be</w:t>
      </w:r>
      <w:r w:rsidR="00370A3B">
        <w:rPr>
          <w:rFonts w:eastAsia="Times New Roman" w:cs="Arial"/>
        </w:rPr>
        <w:t>tter define Level 3 compliance (See</w:t>
      </w:r>
      <w:r w:rsidR="0058590F">
        <w:rPr>
          <w:rFonts w:eastAsia="Times New Roman" w:cs="Arial"/>
        </w:rPr>
        <w:t xml:space="preserve"> the </w:t>
      </w:r>
      <w:r w:rsidR="00370A3B" w:rsidRPr="00AB37D9">
        <w:rPr>
          <w:rFonts w:eastAsia="Times New Roman" w:cs="Arial"/>
          <w:b/>
        </w:rPr>
        <w:t>Future Work</w:t>
      </w:r>
      <w:r w:rsidR="00370A3B">
        <w:rPr>
          <w:rFonts w:eastAsia="Times New Roman" w:cs="Arial"/>
        </w:rPr>
        <w:t xml:space="preserve"> section for more details).</w:t>
      </w:r>
    </w:p>
    <w:p w14:paraId="15C887CF" w14:textId="77777777" w:rsidR="00AA45C3" w:rsidRDefault="00370A3B" w:rsidP="00370A3B">
      <w:pPr>
        <w:spacing w:before="100" w:beforeAutospacing="1" w:after="100" w:afterAutospacing="1" w:line="240" w:lineRule="auto"/>
        <w:rPr>
          <w:rFonts w:cs="Arial"/>
        </w:rPr>
      </w:pPr>
      <w:r>
        <w:rPr>
          <w:rFonts w:eastAsia="Times New Roman" w:cs="Arial"/>
          <w:b/>
        </w:rPr>
        <w:t xml:space="preserve">List of </w:t>
      </w:r>
      <w:r w:rsidR="00AE1766" w:rsidRPr="00370A3B">
        <w:rPr>
          <w:rFonts w:eastAsia="Times New Roman" w:cs="Arial"/>
          <w:b/>
        </w:rPr>
        <w:t xml:space="preserve">Issues </w:t>
      </w:r>
      <w:r>
        <w:rPr>
          <w:rFonts w:eastAsia="Times New Roman" w:cs="Arial"/>
          <w:b/>
        </w:rPr>
        <w:br/>
      </w:r>
      <w:r w:rsidR="00321376">
        <w:rPr>
          <w:rFonts w:cs="Arial"/>
        </w:rPr>
        <w:t>Open</w:t>
      </w:r>
      <w:r w:rsidR="002045DE" w:rsidRPr="002A6733">
        <w:rPr>
          <w:rFonts w:cs="Arial"/>
        </w:rPr>
        <w:t xml:space="preserve">Studio passed </w:t>
      </w:r>
      <w:r w:rsidR="0058590F">
        <w:rPr>
          <w:rFonts w:cs="Arial"/>
        </w:rPr>
        <w:t>the following</w:t>
      </w:r>
      <w:r w:rsidR="00E32B83">
        <w:rPr>
          <w:rFonts w:cs="Arial"/>
        </w:rPr>
        <w:t xml:space="preserve"> test cases</w:t>
      </w:r>
      <w:r w:rsidR="00AA45C3" w:rsidRPr="002A6733">
        <w:rPr>
          <w:rFonts w:cs="Arial"/>
        </w:rPr>
        <w:t>:</w:t>
      </w:r>
    </w:p>
    <w:p w14:paraId="490EC8C5" w14:textId="77777777" w:rsidR="00E32B83" w:rsidRPr="00E32B83" w:rsidRDefault="00E32B83" w:rsidP="00E32B83">
      <w:pPr>
        <w:pStyle w:val="ListParagraph"/>
        <w:numPr>
          <w:ilvl w:val="0"/>
          <w:numId w:val="21"/>
        </w:numPr>
        <w:spacing w:after="0" w:line="240" w:lineRule="auto"/>
        <w:rPr>
          <w:rFonts w:eastAsia="Times New Roman" w:cs="Times New Roman"/>
        </w:rPr>
      </w:pPr>
      <w:r w:rsidRPr="00E32B83">
        <w:rPr>
          <w:rFonts w:eastAsia="Times New Roman" w:cs="Times New Roman"/>
        </w:rPr>
        <w:t>Test Case 3: Test for proper second level space boundary representation</w:t>
      </w:r>
    </w:p>
    <w:p w14:paraId="57390CB9" w14:textId="77777777" w:rsidR="00E32B83" w:rsidRPr="00E32B83" w:rsidRDefault="00E32B83" w:rsidP="00E32B83">
      <w:pPr>
        <w:pStyle w:val="ListParagraph"/>
        <w:numPr>
          <w:ilvl w:val="0"/>
          <w:numId w:val="21"/>
        </w:numPr>
        <w:spacing w:after="0" w:line="240" w:lineRule="auto"/>
        <w:rPr>
          <w:rFonts w:eastAsia="Times New Roman" w:cs="Times New Roman"/>
        </w:rPr>
      </w:pPr>
      <w:r w:rsidRPr="00E32B83">
        <w:rPr>
          <w:rFonts w:eastAsia="Times New Roman" w:cs="Times New Roman"/>
        </w:rPr>
        <w:t>Test Case 6: Test for proper second level space boundary representation</w:t>
      </w:r>
    </w:p>
    <w:p w14:paraId="42AA0945" w14:textId="77777777" w:rsidR="00E32B83" w:rsidRPr="00E32B83" w:rsidRDefault="00E32B83" w:rsidP="00E32B83">
      <w:pPr>
        <w:pStyle w:val="ListParagraph"/>
        <w:numPr>
          <w:ilvl w:val="0"/>
          <w:numId w:val="21"/>
        </w:numPr>
        <w:spacing w:after="0" w:line="240" w:lineRule="auto"/>
        <w:rPr>
          <w:rFonts w:eastAsia="Times New Roman" w:cs="Times New Roman"/>
        </w:rPr>
      </w:pPr>
      <w:r w:rsidRPr="00E32B83">
        <w:rPr>
          <w:rFonts w:eastAsia="Times New Roman" w:cs="Times New Roman"/>
        </w:rPr>
        <w:t>Test Case 7: Test for basic pitched roof representation</w:t>
      </w:r>
    </w:p>
    <w:p w14:paraId="103283C5" w14:textId="77777777" w:rsidR="00E32B83" w:rsidRPr="00E32B83" w:rsidRDefault="00E32B83" w:rsidP="00E32B83">
      <w:pPr>
        <w:pStyle w:val="ListParagraph"/>
        <w:numPr>
          <w:ilvl w:val="0"/>
          <w:numId w:val="21"/>
        </w:numPr>
        <w:spacing w:after="0" w:line="240" w:lineRule="auto"/>
        <w:rPr>
          <w:rFonts w:eastAsia="Times New Roman" w:cs="Times New Roman"/>
        </w:rPr>
      </w:pPr>
      <w:r w:rsidRPr="00E32B83">
        <w:rPr>
          <w:rFonts w:eastAsia="Times New Roman" w:cs="Times New Roman"/>
        </w:rPr>
        <w:t>Test Case 8: Test for basic sloped slab on grade representation</w:t>
      </w:r>
    </w:p>
    <w:p w14:paraId="7CF5DF06" w14:textId="77777777" w:rsidR="00E32B83" w:rsidRPr="00E32B83" w:rsidRDefault="00E32B83" w:rsidP="00E32B83">
      <w:pPr>
        <w:pStyle w:val="ListParagraph"/>
        <w:numPr>
          <w:ilvl w:val="0"/>
          <w:numId w:val="21"/>
        </w:numPr>
        <w:spacing w:after="0" w:line="240" w:lineRule="auto"/>
        <w:rPr>
          <w:rFonts w:eastAsia="Times New Roman" w:cs="Times New Roman"/>
        </w:rPr>
      </w:pPr>
      <w:r w:rsidRPr="00E32B83">
        <w:rPr>
          <w:rFonts w:eastAsia="Times New Roman" w:cs="Times New Roman"/>
        </w:rPr>
        <w:t>Test Case 12: Test for proper second level space boundary representation</w:t>
      </w:r>
    </w:p>
    <w:p w14:paraId="7F79EDCD" w14:textId="77777777" w:rsidR="00E32B83" w:rsidRDefault="00E32B83" w:rsidP="00A00E94">
      <w:pPr>
        <w:pStyle w:val="ListParagraph"/>
        <w:numPr>
          <w:ilvl w:val="0"/>
          <w:numId w:val="21"/>
        </w:numPr>
        <w:spacing w:after="0" w:line="240" w:lineRule="auto"/>
        <w:rPr>
          <w:rFonts w:eastAsia="Times New Roman" w:cs="Times New Roman"/>
        </w:rPr>
      </w:pPr>
      <w:r w:rsidRPr="00E32B83">
        <w:rPr>
          <w:rFonts w:eastAsia="Times New Roman" w:cs="Times New Roman"/>
        </w:rPr>
        <w:t>Basic Whole Building Test Case 1: Test for proper second level space boundary representation</w:t>
      </w:r>
    </w:p>
    <w:p w14:paraId="03A4BECC" w14:textId="77777777" w:rsidR="002638AA" w:rsidRPr="002638AA" w:rsidRDefault="002638AA" w:rsidP="002638AA">
      <w:pPr>
        <w:spacing w:after="0" w:line="240" w:lineRule="auto"/>
        <w:rPr>
          <w:rFonts w:eastAsia="Times New Roman" w:cs="Times New Roman"/>
        </w:rPr>
      </w:pPr>
    </w:p>
    <w:p w14:paraId="62384C2F" w14:textId="77777777" w:rsidR="002638AA" w:rsidRPr="002638AA" w:rsidRDefault="002638AA" w:rsidP="002638AA">
      <w:pPr>
        <w:rPr>
          <w:rFonts w:cs="Arial"/>
        </w:rPr>
      </w:pPr>
      <w:r w:rsidRPr="002638AA">
        <w:rPr>
          <w:rFonts w:cs="Arial"/>
        </w:rPr>
        <w:t xml:space="preserve">To pass these test cases, it did require that NREL make some updates to the OpenStudio SDK responsible for gbXML export since there were a few errors that were pervasive for every test case. Therefore, NREL needed to make some changes to the gbXML export feature of OpenStudio to be compliant with the validation process. gbXML provided NREL with guidance as to how each XML file should look in order to pass, which NREL took and made changes to their code base.  In some cases, gbXML decided to relax configurable constraints, to allow the document to pass.  </w:t>
      </w:r>
    </w:p>
    <w:p w14:paraId="24CF8A22" w14:textId="42A1AA25" w:rsidR="002638AA" w:rsidRPr="002638AA" w:rsidRDefault="002638AA" w:rsidP="002638AA">
      <w:pPr>
        <w:rPr>
          <w:rFonts w:cs="Arial"/>
        </w:rPr>
      </w:pPr>
      <w:r w:rsidRPr="002638AA">
        <w:rPr>
          <w:rFonts w:cs="Arial"/>
        </w:rPr>
        <w:lastRenderedPageBreak/>
        <w:t xml:space="preserve">Below </w:t>
      </w:r>
      <w:del w:id="215" w:author="Microsoft account" w:date="2016-09-29T23:13:00Z">
        <w:r w:rsidRPr="002638AA" w:rsidDel="005F1D43">
          <w:rPr>
            <w:rFonts w:cs="Arial"/>
          </w:rPr>
          <w:delText xml:space="preserve">are </w:delText>
        </w:r>
      </w:del>
      <w:ins w:id="216" w:author="Microsoft account" w:date="2016-09-29T23:13:00Z">
        <w:r w:rsidR="005F1D43">
          <w:rPr>
            <w:rFonts w:cs="Arial"/>
          </w:rPr>
          <w:t>is</w:t>
        </w:r>
        <w:r w:rsidR="005F1D43" w:rsidRPr="002638AA">
          <w:rPr>
            <w:rFonts w:cs="Arial"/>
          </w:rPr>
          <w:t xml:space="preserve"> </w:t>
        </w:r>
      </w:ins>
      <w:r w:rsidRPr="002638AA">
        <w:rPr>
          <w:rFonts w:cs="Arial"/>
        </w:rPr>
        <w:t>the full list of issues and changes to the OpenStudio code base made as a result of this work effort:</w:t>
      </w:r>
    </w:p>
    <w:p w14:paraId="48F2F2C6" w14:textId="77777777" w:rsidR="00BD52AD" w:rsidRPr="00EF6BD4" w:rsidRDefault="00A00E94" w:rsidP="00C756EA">
      <w:pPr>
        <w:pStyle w:val="ListParagraph"/>
        <w:numPr>
          <w:ilvl w:val="0"/>
          <w:numId w:val="3"/>
        </w:numPr>
        <w:rPr>
          <w:rFonts w:cs="Arial"/>
        </w:rPr>
      </w:pPr>
      <w:r w:rsidRPr="00EF6BD4">
        <w:rPr>
          <w:rFonts w:cs="Arial"/>
        </w:rPr>
        <w:t xml:space="preserve">There </w:t>
      </w:r>
      <w:r w:rsidR="00584091" w:rsidRPr="00EF6BD4">
        <w:rPr>
          <w:rFonts w:cs="Arial"/>
        </w:rPr>
        <w:t>were</w:t>
      </w:r>
      <w:r w:rsidRPr="00EF6BD4">
        <w:rPr>
          <w:rFonts w:cs="Arial"/>
        </w:rPr>
        <w:t xml:space="preserve"> no BuildingStorey definitions </w:t>
      </w:r>
      <w:r w:rsidR="0058590F">
        <w:rPr>
          <w:rFonts w:cs="Arial"/>
        </w:rPr>
        <w:t>in</w:t>
      </w:r>
      <w:r w:rsidR="001B0E0F">
        <w:rPr>
          <w:rFonts w:cs="Arial"/>
        </w:rPr>
        <w:t xml:space="preserve"> any export from OpenStudio. This is a required element, but we relaxed this for validation purposes.</w:t>
      </w:r>
    </w:p>
    <w:p w14:paraId="2B586727" w14:textId="77777777" w:rsidR="00A00E94" w:rsidRPr="00EF6BD4" w:rsidRDefault="00A00E94" w:rsidP="00C756EA">
      <w:pPr>
        <w:pStyle w:val="ListParagraph"/>
        <w:numPr>
          <w:ilvl w:val="0"/>
          <w:numId w:val="3"/>
        </w:numPr>
        <w:rPr>
          <w:rFonts w:cs="Arial"/>
        </w:rPr>
      </w:pPr>
      <w:r w:rsidRPr="00EF6BD4">
        <w:rPr>
          <w:rFonts w:cs="Arial"/>
        </w:rPr>
        <w:t xml:space="preserve">The Building-&gt;Area calculation that </w:t>
      </w:r>
      <w:r w:rsidR="00584091" w:rsidRPr="00EF6BD4">
        <w:rPr>
          <w:rFonts w:cs="Arial"/>
        </w:rPr>
        <w:t>was</w:t>
      </w:r>
      <w:r w:rsidRPr="00EF6BD4">
        <w:rPr>
          <w:rFonts w:cs="Arial"/>
        </w:rPr>
        <w:t xml:space="preserve"> done during export </w:t>
      </w:r>
      <w:r w:rsidR="00584091" w:rsidRPr="00EF6BD4">
        <w:rPr>
          <w:rFonts w:cs="Arial"/>
        </w:rPr>
        <w:t>did not</w:t>
      </w:r>
      <w:r w:rsidRPr="00EF6BD4">
        <w:rPr>
          <w:rFonts w:cs="Arial"/>
        </w:rPr>
        <w:t xml:space="preserve"> meet gbXML specifications for the Building Area calculation.  To be fair, gbXML </w:t>
      </w:r>
      <w:r w:rsidR="00584091" w:rsidRPr="00EF6BD4">
        <w:rPr>
          <w:rFonts w:cs="Arial"/>
        </w:rPr>
        <w:t>may not have</w:t>
      </w:r>
      <w:r w:rsidRPr="00EF6BD4">
        <w:rPr>
          <w:rFonts w:cs="Arial"/>
        </w:rPr>
        <w:t xml:space="preserve"> the tightest definition in terms of the criteria for when a Space Area is included in the Building Area, but the point is, plenums and other non-occupiable spaces shouldn’t be included in the building area calculation</w:t>
      </w:r>
      <w:r w:rsidR="00BD52AD" w:rsidRPr="00EF6BD4">
        <w:rPr>
          <w:rFonts w:cs="Arial"/>
        </w:rPr>
        <w:t>.</w:t>
      </w:r>
      <w:r w:rsidRPr="00EF6BD4">
        <w:rPr>
          <w:rFonts w:cs="Arial"/>
        </w:rPr>
        <w:t xml:space="preserve"> </w:t>
      </w:r>
    </w:p>
    <w:p w14:paraId="797A191C" w14:textId="77777777" w:rsidR="00BD52AD" w:rsidRPr="00EF6BD4" w:rsidRDefault="00A00E94" w:rsidP="00960882">
      <w:pPr>
        <w:pStyle w:val="ListParagraph"/>
        <w:numPr>
          <w:ilvl w:val="0"/>
          <w:numId w:val="3"/>
        </w:numPr>
        <w:rPr>
          <w:rFonts w:cs="Arial"/>
        </w:rPr>
      </w:pPr>
      <w:r w:rsidRPr="00EF6BD4">
        <w:rPr>
          <w:rFonts w:cs="Arial"/>
        </w:rPr>
        <w:t xml:space="preserve">Any time there </w:t>
      </w:r>
      <w:r w:rsidR="00584091" w:rsidRPr="00EF6BD4">
        <w:rPr>
          <w:rFonts w:cs="Arial"/>
        </w:rPr>
        <w:t>was</w:t>
      </w:r>
      <w:r w:rsidRPr="00EF6BD4">
        <w:rPr>
          <w:rFonts w:cs="Arial"/>
        </w:rPr>
        <w:t xml:space="preserve"> a floor that </w:t>
      </w:r>
      <w:r w:rsidR="00584091" w:rsidRPr="00EF6BD4">
        <w:rPr>
          <w:rFonts w:cs="Arial"/>
        </w:rPr>
        <w:t xml:space="preserve">was </w:t>
      </w:r>
      <w:r w:rsidRPr="00EF6BD4">
        <w:rPr>
          <w:rFonts w:cs="Arial"/>
        </w:rPr>
        <w:t>on-grade (industry standard is when z=0, and it seems OpenS</w:t>
      </w:r>
      <w:r w:rsidR="001B0E0F">
        <w:rPr>
          <w:rFonts w:cs="Arial"/>
        </w:rPr>
        <w:t>tudio follows this convention) we</w:t>
      </w:r>
      <w:r w:rsidRPr="00EF6BD4">
        <w:rPr>
          <w:rFonts w:cs="Arial"/>
        </w:rPr>
        <w:t xml:space="preserve"> would expect the surfaceTypeEnum for that surface to be SlabOnGrade, but OpenStudio defines these surfaces as UndergroundFloor.  This </w:t>
      </w:r>
      <w:r w:rsidR="00BD52AD" w:rsidRPr="00EF6BD4">
        <w:rPr>
          <w:rFonts w:cs="Arial"/>
        </w:rPr>
        <w:t>needed to be changed.</w:t>
      </w:r>
    </w:p>
    <w:p w14:paraId="5C222E1F" w14:textId="77777777" w:rsidR="00A00E94" w:rsidRPr="00EF6BD4" w:rsidRDefault="001B0E0F" w:rsidP="00174135">
      <w:pPr>
        <w:pStyle w:val="ListParagraph"/>
        <w:numPr>
          <w:ilvl w:val="0"/>
          <w:numId w:val="3"/>
        </w:numPr>
        <w:rPr>
          <w:rFonts w:cs="Times New Roman"/>
          <w:szCs w:val="20"/>
        </w:rPr>
      </w:pPr>
      <w:r>
        <w:t>Thin-Shelled geometry c</w:t>
      </w:r>
      <w:r w:rsidR="00EF6BD4" w:rsidRPr="00C34679">
        <w:t>hallenges</w:t>
      </w:r>
      <w:r w:rsidR="00EF6BD4">
        <w:t xml:space="preserve">: </w:t>
      </w:r>
      <w:r w:rsidR="00A00E94" w:rsidRPr="00FE5E2C">
        <w:rPr>
          <w:rFonts w:cs="Arial"/>
        </w:rPr>
        <w:t xml:space="preserve">The fact that OpenStudio makes gbXML derived from a thin-walled geometry paradigm consistent with the building energy modeling paradigm as opposed to a BIM model posed a basic philosophical challenge for the validation process.  Originally, the validator was designed for BIM-centric tools that have wall thicknesses inherent in the modeling environment.  </w:t>
      </w:r>
      <w:r w:rsidR="00F26A8F">
        <w:rPr>
          <w:rFonts w:cs="Arial"/>
        </w:rPr>
        <w:t xml:space="preserve">Autodesk </w:t>
      </w:r>
      <w:r w:rsidR="00A00E94" w:rsidRPr="00FE5E2C">
        <w:rPr>
          <w:rFonts w:cs="Arial"/>
        </w:rPr>
        <w:t xml:space="preserve">Revit, for example, assumes that the wall thicknesses affect the volume and area calculations, even though the wall vertices go to the centerline of the thickness (as if the walls had no </w:t>
      </w:r>
      <w:r w:rsidR="00584091" w:rsidRPr="00FE5E2C">
        <w:rPr>
          <w:rFonts w:cs="Arial"/>
        </w:rPr>
        <w:t>thickness at all).  When we tried to use these same standard test f</w:t>
      </w:r>
      <w:r w:rsidR="00A00E94" w:rsidRPr="00FE5E2C">
        <w:rPr>
          <w:rFonts w:cs="Arial"/>
        </w:rPr>
        <w:t xml:space="preserve">iles as a comparison point for a </w:t>
      </w:r>
      <w:r w:rsidR="00584091" w:rsidRPr="00FE5E2C">
        <w:rPr>
          <w:rFonts w:cs="Arial"/>
        </w:rPr>
        <w:t>gbXML created via OpenStudio, we encountered an issue.  Whereas we</w:t>
      </w:r>
      <w:r w:rsidR="00A00E94" w:rsidRPr="00FE5E2C">
        <w:rPr>
          <w:rFonts w:cs="Arial"/>
        </w:rPr>
        <w:t xml:space="preserve"> modeled the walls in OpenStudio as if they were on the centerline, with the same coordinates</w:t>
      </w:r>
      <w:r w:rsidR="00584091" w:rsidRPr="00FE5E2C">
        <w:rPr>
          <w:rFonts w:cs="Arial"/>
        </w:rPr>
        <w:t xml:space="preserve"> as the standard f</w:t>
      </w:r>
      <w:r w:rsidR="00A00E94" w:rsidRPr="00FE5E2C">
        <w:rPr>
          <w:rFonts w:cs="Arial"/>
        </w:rPr>
        <w:t xml:space="preserve">iles, now the volume and area calculations came out differently than the </w:t>
      </w:r>
      <w:r w:rsidR="00584091" w:rsidRPr="00FE5E2C">
        <w:rPr>
          <w:rFonts w:cs="Arial"/>
        </w:rPr>
        <w:t>standard files.  Of course, if we</w:t>
      </w:r>
      <w:r w:rsidR="00A00E94" w:rsidRPr="00FE5E2C">
        <w:rPr>
          <w:rFonts w:cs="Arial"/>
        </w:rPr>
        <w:t xml:space="preserve"> tried changing things around and modeled the surfaces in OpenStudio a</w:t>
      </w:r>
      <w:r w:rsidR="00584091" w:rsidRPr="00FE5E2C">
        <w:rPr>
          <w:rFonts w:cs="Arial"/>
        </w:rPr>
        <w:t xml:space="preserve">t the inner wetted perimeter, we </w:t>
      </w:r>
      <w:r w:rsidR="00A00E94" w:rsidRPr="00FE5E2C">
        <w:rPr>
          <w:rFonts w:cs="Arial"/>
        </w:rPr>
        <w:t xml:space="preserve">get the volume and area correct, but now </w:t>
      </w:r>
      <w:r w:rsidR="00584091" w:rsidRPr="00FE5E2C">
        <w:rPr>
          <w:rFonts w:cs="Arial"/>
        </w:rPr>
        <w:t>the</w:t>
      </w:r>
      <w:r w:rsidR="00A00E94" w:rsidRPr="00FE5E2C">
        <w:rPr>
          <w:rFonts w:cs="Arial"/>
        </w:rPr>
        <w:t xml:space="preserve"> polygon coordinates are in a differen</w:t>
      </w:r>
      <w:r w:rsidR="00584091" w:rsidRPr="00FE5E2C">
        <w:rPr>
          <w:rFonts w:cs="Arial"/>
        </w:rPr>
        <w:t>t location and don’t match the standard file PolyLoop coordinates.</w:t>
      </w:r>
      <w:r w:rsidR="00A00E94" w:rsidRPr="00FE5E2C">
        <w:rPr>
          <w:rFonts w:cs="Arial"/>
        </w:rPr>
        <w:t xml:space="preserve">  So either way, it is not a perfect process.  This fact leaves </w:t>
      </w:r>
      <w:r w:rsidR="00584091" w:rsidRPr="00FE5E2C">
        <w:rPr>
          <w:rFonts w:cs="Arial"/>
        </w:rPr>
        <w:t>us</w:t>
      </w:r>
      <w:r w:rsidR="00A00E94" w:rsidRPr="00FE5E2C">
        <w:rPr>
          <w:rFonts w:cs="Arial"/>
        </w:rPr>
        <w:t xml:space="preserve"> with a few different options </w:t>
      </w:r>
      <w:r w:rsidR="00584091" w:rsidRPr="00FE5E2C">
        <w:rPr>
          <w:rFonts w:cs="Arial"/>
        </w:rPr>
        <w:t>that we could potentially pursue</w:t>
      </w:r>
      <w:r w:rsidR="00A00E94" w:rsidRPr="00FE5E2C">
        <w:rPr>
          <w:rFonts w:cs="Arial"/>
        </w:rPr>
        <w:t>:</w:t>
      </w:r>
    </w:p>
    <w:p w14:paraId="26504B48" w14:textId="77777777" w:rsidR="00A00E94" w:rsidRPr="004C4BDC" w:rsidRDefault="00405E81" w:rsidP="00A00E94">
      <w:pPr>
        <w:pStyle w:val="ListParagraph"/>
        <w:numPr>
          <w:ilvl w:val="0"/>
          <w:numId w:val="4"/>
        </w:numPr>
        <w:rPr>
          <w:rFonts w:cs="Arial"/>
        </w:rPr>
      </w:pPr>
      <w:r w:rsidRPr="004C4BDC">
        <w:rPr>
          <w:rFonts w:cs="Arial"/>
        </w:rPr>
        <w:t>W</w:t>
      </w:r>
      <w:r w:rsidR="00A00E94" w:rsidRPr="004C4BDC">
        <w:rPr>
          <w:rFonts w:cs="Arial"/>
        </w:rPr>
        <w:t>e draw OpenStudio geo</w:t>
      </w:r>
      <w:r w:rsidR="00FF7343" w:rsidRPr="004C4BDC">
        <w:rPr>
          <w:rFonts w:cs="Arial"/>
        </w:rPr>
        <w:t xml:space="preserve">metry at the centerline and </w:t>
      </w:r>
      <w:r w:rsidR="00A00E94" w:rsidRPr="004C4BDC">
        <w:rPr>
          <w:rFonts w:cs="Arial"/>
        </w:rPr>
        <w:t>apply a tolerance (set in the validator) on the volume and area comparison that would</w:t>
      </w:r>
      <w:r w:rsidR="00FF7343" w:rsidRPr="004C4BDC">
        <w:rPr>
          <w:rFonts w:cs="Arial"/>
        </w:rPr>
        <w:t xml:space="preserve"> be the same for any vendor. We </w:t>
      </w:r>
      <w:r w:rsidR="00A00E94" w:rsidRPr="004C4BDC">
        <w:rPr>
          <w:rFonts w:cs="Arial"/>
        </w:rPr>
        <w:t>make this tolerance sufficient to allow tools like OpenStudio to pass.  The upside of this approach is it is simple.  The downside is, it adds “slop” to the validation process</w:t>
      </w:r>
    </w:p>
    <w:p w14:paraId="7164D1D6" w14:textId="77777777" w:rsidR="00A00E94" w:rsidRPr="002A6733" w:rsidRDefault="00405E81" w:rsidP="00A00E94">
      <w:pPr>
        <w:pStyle w:val="ListParagraph"/>
        <w:numPr>
          <w:ilvl w:val="0"/>
          <w:numId w:val="4"/>
        </w:numPr>
        <w:rPr>
          <w:rFonts w:cs="Arial"/>
        </w:rPr>
      </w:pPr>
      <w:r w:rsidRPr="002A6733">
        <w:rPr>
          <w:rFonts w:cs="Arial"/>
        </w:rPr>
        <w:t>W</w:t>
      </w:r>
      <w:r w:rsidR="00A00E94" w:rsidRPr="002A6733">
        <w:rPr>
          <w:rFonts w:cs="Arial"/>
        </w:rPr>
        <w:t>e ask Ope</w:t>
      </w:r>
      <w:r w:rsidR="00FF7343" w:rsidRPr="002A6733">
        <w:rPr>
          <w:rFonts w:cs="Arial"/>
        </w:rPr>
        <w:t xml:space="preserve">nStudio to leverage gbXML’s </w:t>
      </w:r>
      <w:r w:rsidR="00A00E94" w:rsidRPr="002A6733">
        <w:rPr>
          <w:rFonts w:cs="Arial"/>
        </w:rPr>
        <w:t>DocumentHistory element which includes a section for ProgramInfo.  The validator would be programmed to look for this, and see it is an OpenStudio document, and a flag would be set in the validator to use different volume and area values than what is in the Standard Test file.  The advantage here is we can be more specific to the vendor, and eliminate the slop problem.  The downside is, it is slightly more code to maintain and could require some code redesign if there were a day when a lot of vendors had individual use cases that warranted one-off situations.</w:t>
      </w:r>
    </w:p>
    <w:p w14:paraId="43D2DFED" w14:textId="77777777" w:rsidR="00A00E94" w:rsidRPr="00EF6BD4" w:rsidRDefault="001B0E0F" w:rsidP="00EF6BD4">
      <w:pPr>
        <w:pStyle w:val="BodyText"/>
        <w:numPr>
          <w:ilvl w:val="0"/>
          <w:numId w:val="3"/>
        </w:numPr>
      </w:pPr>
      <w:r>
        <w:t>Changes to the validator code b</w:t>
      </w:r>
      <w:r w:rsidR="00A00E94" w:rsidRPr="004C4BDC">
        <w:t>ase</w:t>
      </w:r>
      <w:r w:rsidR="00EF6BD4">
        <w:t xml:space="preserve">: </w:t>
      </w:r>
      <w:r w:rsidR="009822EC" w:rsidRPr="00EF6BD4">
        <w:rPr>
          <w:rFonts w:cs="Arial"/>
          <w:szCs w:val="22"/>
        </w:rPr>
        <w:t xml:space="preserve">We </w:t>
      </w:r>
      <w:r w:rsidR="00A00E94" w:rsidRPr="00EF6BD4">
        <w:rPr>
          <w:rFonts w:cs="Arial"/>
          <w:szCs w:val="22"/>
        </w:rPr>
        <w:t xml:space="preserve">made several improvements to the validation </w:t>
      </w:r>
      <w:r w:rsidR="009822EC" w:rsidRPr="00EF6BD4">
        <w:rPr>
          <w:rFonts w:cs="Arial"/>
          <w:szCs w:val="22"/>
        </w:rPr>
        <w:t>engine itself, and also to the standard test c</w:t>
      </w:r>
      <w:r w:rsidR="00A00E94" w:rsidRPr="00EF6BD4">
        <w:rPr>
          <w:rFonts w:cs="Arial"/>
          <w:szCs w:val="22"/>
        </w:rPr>
        <w:t>ase XML files as a result of this work that has already been incorporated into the latest version of</w:t>
      </w:r>
      <w:r w:rsidR="009822EC" w:rsidRPr="00EF6BD4">
        <w:rPr>
          <w:rFonts w:cs="Arial"/>
          <w:szCs w:val="22"/>
        </w:rPr>
        <w:t xml:space="preserve"> the validator.  We found two problems with the standard test c</w:t>
      </w:r>
      <w:r w:rsidR="004C4BDC">
        <w:rPr>
          <w:rFonts w:cs="Arial"/>
          <w:szCs w:val="22"/>
        </w:rPr>
        <w:t>ase files:  O</w:t>
      </w:r>
      <w:r w:rsidR="00A00E94" w:rsidRPr="00EF6BD4">
        <w:rPr>
          <w:rFonts w:cs="Arial"/>
          <w:szCs w:val="22"/>
        </w:rPr>
        <w:t xml:space="preserve">ccasionally, there were still errors in the files that should no longer persist by the end of this process.  The whole building test cases, made at the end of phase two, were </w:t>
      </w:r>
      <w:r w:rsidR="00A00E94" w:rsidRPr="00EF6BD4">
        <w:rPr>
          <w:rFonts w:cs="Arial"/>
          <w:szCs w:val="22"/>
        </w:rPr>
        <w:lastRenderedPageBreak/>
        <w:t>particularly problematic because we made them with Honeybee out of Grasshopper.  They were not fully-vetted and are quite large</w:t>
      </w:r>
      <w:r w:rsidR="009822EC" w:rsidRPr="00EF6BD4">
        <w:rPr>
          <w:rFonts w:cs="Arial"/>
          <w:szCs w:val="22"/>
        </w:rPr>
        <w:t xml:space="preserve"> and contained several errors we </w:t>
      </w:r>
      <w:r w:rsidR="00A00E94" w:rsidRPr="00EF6BD4">
        <w:rPr>
          <w:rFonts w:cs="Arial"/>
          <w:szCs w:val="22"/>
        </w:rPr>
        <w:t xml:space="preserve">did not pick up when they were first created.  Secondly, sometimes the decimal precision was pretty extreme because for all the other test cases we used Revit in US-IP units to create the test cases originally.  This meant for sloping surfaces, there was sometimes units like 9’10-11/16” that made for some difficulties when re-creating the test cases.  </w:t>
      </w:r>
      <w:r w:rsidR="009822EC" w:rsidRPr="00EF6BD4">
        <w:rPr>
          <w:rFonts w:cs="Arial"/>
          <w:szCs w:val="22"/>
        </w:rPr>
        <w:t>We</w:t>
      </w:r>
      <w:r w:rsidR="00A00E94" w:rsidRPr="00EF6BD4">
        <w:rPr>
          <w:rFonts w:cs="Arial"/>
          <w:szCs w:val="22"/>
        </w:rPr>
        <w:t xml:space="preserve"> tighten</w:t>
      </w:r>
      <w:r w:rsidR="009822EC" w:rsidRPr="00EF6BD4">
        <w:rPr>
          <w:rFonts w:cs="Arial"/>
          <w:szCs w:val="22"/>
        </w:rPr>
        <w:t>ed</w:t>
      </w:r>
      <w:r w:rsidR="00A00E94" w:rsidRPr="00EF6BD4">
        <w:rPr>
          <w:rFonts w:cs="Arial"/>
          <w:szCs w:val="22"/>
        </w:rPr>
        <w:t xml:space="preserve"> these up so for a maj</w:t>
      </w:r>
      <w:r w:rsidR="009822EC" w:rsidRPr="00EF6BD4">
        <w:rPr>
          <w:rFonts w:cs="Arial"/>
          <w:szCs w:val="22"/>
        </w:rPr>
        <w:t>ority of the test cases there was</w:t>
      </w:r>
      <w:r w:rsidR="00A00E94" w:rsidRPr="00EF6BD4">
        <w:rPr>
          <w:rFonts w:cs="Arial"/>
          <w:szCs w:val="22"/>
        </w:rPr>
        <w:t xml:space="preserve"> much less guess-work and complexities around the units of measure.  </w:t>
      </w:r>
    </w:p>
    <w:p w14:paraId="0BE55135" w14:textId="77777777" w:rsidR="00A37EBA" w:rsidDel="006333EC" w:rsidRDefault="009822EC" w:rsidP="00370A3B">
      <w:pPr>
        <w:ind w:left="720"/>
        <w:rPr>
          <w:del w:id="217" w:author="Microsoft account" w:date="2016-09-29T21:40:00Z"/>
          <w:rFonts w:cs="Arial"/>
        </w:rPr>
      </w:pPr>
      <w:r w:rsidRPr="002A6733">
        <w:rPr>
          <w:rFonts w:cs="Arial"/>
        </w:rPr>
        <w:t>For the validator itself, we</w:t>
      </w:r>
      <w:r w:rsidR="00A00E94" w:rsidRPr="002A6733">
        <w:rPr>
          <w:rFonts w:cs="Arial"/>
        </w:rPr>
        <w:t xml:space="preserve"> found that some of the features put in the first time, most notably the tolerances and the “failure description file” were good additions and served the validation process well.  The tolerances allow</w:t>
      </w:r>
      <w:r w:rsidRPr="002A6733">
        <w:rPr>
          <w:rFonts w:cs="Arial"/>
        </w:rPr>
        <w:t>ed</w:t>
      </w:r>
      <w:r w:rsidR="00A00E94" w:rsidRPr="002A6733">
        <w:rPr>
          <w:rFonts w:cs="Arial"/>
        </w:rPr>
        <w:t xml:space="preserve"> us to define the precision required to pass or fail the test case.  </w:t>
      </w:r>
    </w:p>
    <w:p w14:paraId="77690404" w14:textId="77777777" w:rsidR="00A37EBA" w:rsidRDefault="00A37EBA" w:rsidP="006333EC">
      <w:pPr>
        <w:ind w:left="720"/>
        <w:rPr>
          <w:rFonts w:cs="Arial"/>
        </w:rPr>
        <w:pPrChange w:id="218" w:author="Microsoft account" w:date="2016-09-29T21:40:00Z">
          <w:pPr/>
        </w:pPrChange>
      </w:pPr>
    </w:p>
    <w:p w14:paraId="12CBFC46" w14:textId="77777777" w:rsidR="00A37EBA" w:rsidRDefault="00A00E94" w:rsidP="00A37EBA">
      <w:pPr>
        <w:ind w:left="720"/>
        <w:rPr>
          <w:rFonts w:cs="Arial"/>
        </w:rPr>
      </w:pPr>
      <w:r w:rsidRPr="002A6733">
        <w:rPr>
          <w:rFonts w:cs="Arial"/>
        </w:rPr>
        <w:t xml:space="preserve">There </w:t>
      </w:r>
      <w:r w:rsidR="009822EC" w:rsidRPr="002A6733">
        <w:rPr>
          <w:rFonts w:cs="Arial"/>
        </w:rPr>
        <w:t>were</w:t>
      </w:r>
      <w:r w:rsidRPr="002A6733">
        <w:rPr>
          <w:rFonts w:cs="Arial"/>
        </w:rPr>
        <w:t xml:space="preserve"> precision tolerances for:</w:t>
      </w:r>
    </w:p>
    <w:p w14:paraId="3699D5C8" w14:textId="77777777" w:rsidR="00A00E94" w:rsidRPr="002A6733" w:rsidRDefault="00A00E94" w:rsidP="00370A3B">
      <w:pPr>
        <w:pStyle w:val="ListParagraph"/>
        <w:numPr>
          <w:ilvl w:val="0"/>
          <w:numId w:val="5"/>
        </w:numPr>
        <w:ind w:left="1440"/>
        <w:rPr>
          <w:rFonts w:cs="Arial"/>
        </w:rPr>
      </w:pPr>
      <w:r w:rsidRPr="002A6733">
        <w:rPr>
          <w:rFonts w:cs="Arial"/>
        </w:rPr>
        <w:t>length (in feet)</w:t>
      </w:r>
    </w:p>
    <w:p w14:paraId="46AB3704" w14:textId="77777777" w:rsidR="00A00E94" w:rsidRPr="002A6733" w:rsidRDefault="00A00E94" w:rsidP="00370A3B">
      <w:pPr>
        <w:pStyle w:val="ListParagraph"/>
        <w:numPr>
          <w:ilvl w:val="0"/>
          <w:numId w:val="5"/>
        </w:numPr>
        <w:ind w:left="1440"/>
        <w:rPr>
          <w:rFonts w:cs="Arial"/>
        </w:rPr>
      </w:pPr>
      <w:r w:rsidRPr="002A6733">
        <w:rPr>
          <w:rFonts w:cs="Arial"/>
        </w:rPr>
        <w:t>area (in square feet)</w:t>
      </w:r>
    </w:p>
    <w:p w14:paraId="316A7ABB" w14:textId="77777777" w:rsidR="00A00E94" w:rsidRPr="002A6733" w:rsidRDefault="00A00E94" w:rsidP="00370A3B">
      <w:pPr>
        <w:pStyle w:val="ListParagraph"/>
        <w:numPr>
          <w:ilvl w:val="0"/>
          <w:numId w:val="5"/>
        </w:numPr>
        <w:ind w:left="1440"/>
        <w:rPr>
          <w:rFonts w:cs="Arial"/>
        </w:rPr>
      </w:pPr>
      <w:r w:rsidRPr="002A6733">
        <w:rPr>
          <w:rFonts w:cs="Arial"/>
        </w:rPr>
        <w:t>volume (in cubic feet)</w:t>
      </w:r>
    </w:p>
    <w:p w14:paraId="5CF32F73" w14:textId="77777777" w:rsidR="00A00E94" w:rsidRPr="002A6733" w:rsidRDefault="00A00E94" w:rsidP="00370A3B">
      <w:pPr>
        <w:ind w:left="720"/>
        <w:jc w:val="both"/>
        <w:rPr>
          <w:rFonts w:cs="Arial"/>
        </w:rPr>
      </w:pPr>
      <w:r w:rsidRPr="002A6733">
        <w:rPr>
          <w:rFonts w:cs="Arial"/>
        </w:rPr>
        <w:t>The u</w:t>
      </w:r>
      <w:r w:rsidR="009822EC" w:rsidRPr="002A6733">
        <w:rPr>
          <w:rFonts w:cs="Arial"/>
        </w:rPr>
        <w:t>nits were US-IP because the standard f</w:t>
      </w:r>
      <w:r w:rsidRPr="002A6733">
        <w:rPr>
          <w:rFonts w:cs="Arial"/>
        </w:rPr>
        <w:t xml:space="preserve">iles all use these units and the units of measure shown.  </w:t>
      </w:r>
      <w:r w:rsidR="009822EC" w:rsidRPr="002A6733">
        <w:rPr>
          <w:rFonts w:cs="Arial"/>
        </w:rPr>
        <w:t>We’ve</w:t>
      </w:r>
      <w:r w:rsidRPr="002A6733">
        <w:rPr>
          <w:rFonts w:cs="Arial"/>
        </w:rPr>
        <w:t xml:space="preserve"> considered expanding the tolerances so they can be alternatively defined in metric, or as a percentage of the measurement in question (e.g. - +/- 1% area) but thus far no one has demanded it or asked it as a </w:t>
      </w:r>
      <w:r w:rsidR="004C4BDC">
        <w:rPr>
          <w:rFonts w:cs="Arial"/>
        </w:rPr>
        <w:t>feature.  A second short-coming</w:t>
      </w:r>
      <w:r w:rsidRPr="002A6733">
        <w:rPr>
          <w:rFonts w:cs="Arial"/>
        </w:rPr>
        <w:t xml:space="preserve"> is that the tolerances are universal for each tes</w:t>
      </w:r>
      <w:r w:rsidR="00FE5E2C">
        <w:rPr>
          <w:rFonts w:cs="Arial"/>
        </w:rPr>
        <w:t xml:space="preserve">t case and defined at runtime. </w:t>
      </w:r>
    </w:p>
    <w:p w14:paraId="78702E9C" w14:textId="77777777" w:rsidR="00A00E94" w:rsidRPr="002A6733" w:rsidRDefault="009822EC" w:rsidP="00370A3B">
      <w:pPr>
        <w:ind w:left="720"/>
        <w:jc w:val="both"/>
        <w:rPr>
          <w:rFonts w:cs="Arial"/>
        </w:rPr>
      </w:pPr>
      <w:r w:rsidRPr="002A6733">
        <w:rPr>
          <w:rFonts w:cs="Arial"/>
        </w:rPr>
        <w:t xml:space="preserve">The other feature that still remains </w:t>
      </w:r>
      <w:r w:rsidR="00A00E94" w:rsidRPr="002A6733">
        <w:rPr>
          <w:rFonts w:cs="Arial"/>
        </w:rPr>
        <w:t xml:space="preserve">is the “failure description file”.  This object allows </w:t>
      </w:r>
      <w:r w:rsidRPr="002A6733">
        <w:rPr>
          <w:rFonts w:cs="Arial"/>
        </w:rPr>
        <w:t>us to programmatically define</w:t>
      </w:r>
      <w:r w:rsidR="00A00E94" w:rsidRPr="002A6733">
        <w:rPr>
          <w:rFonts w:cs="Arial"/>
        </w:rPr>
        <w:t xml:space="preserve"> which unit tests allow are required to “pass” the validator’s test case.</w:t>
      </w:r>
      <w:r w:rsidRPr="002A6733">
        <w:rPr>
          <w:rFonts w:cs="Arial"/>
        </w:rPr>
        <w:t xml:space="preserve">  This file can be </w:t>
      </w:r>
      <w:r w:rsidR="004C4BDC">
        <w:rPr>
          <w:rFonts w:cs="Arial"/>
        </w:rPr>
        <w:t xml:space="preserve">used </w:t>
      </w:r>
      <w:r w:rsidRPr="002A6733">
        <w:rPr>
          <w:rFonts w:cs="Arial"/>
        </w:rPr>
        <w:t>on a test case-by-test c</w:t>
      </w:r>
      <w:r w:rsidR="004C4BDC">
        <w:rPr>
          <w:rFonts w:cs="Arial"/>
        </w:rPr>
        <w:t>ase basis</w:t>
      </w:r>
      <w:r w:rsidR="00A00E94" w:rsidRPr="002A6733">
        <w:rPr>
          <w:rFonts w:cs="Arial"/>
        </w:rPr>
        <w:t>.  For example, right now because of the volume and area in OpenStudio not meetin</w:t>
      </w:r>
      <w:r w:rsidRPr="002A6733">
        <w:rPr>
          <w:rFonts w:cs="Arial"/>
        </w:rPr>
        <w:t>g the stringency requirements, we</w:t>
      </w:r>
      <w:r w:rsidR="00A00E94" w:rsidRPr="002A6733">
        <w:rPr>
          <w:rFonts w:cs="Arial"/>
        </w:rPr>
        <w:t xml:space="preserve"> can programmatically say that this test is not crucial, and the validator gives an “overall pass” despite failing these tests.  This gives us another little safety valve that is an alternative where we don’t want to change the tolerances but still want to see a “Pass”.</w:t>
      </w:r>
    </w:p>
    <w:p w14:paraId="02B8FCBA" w14:textId="77777777" w:rsidR="00A00E94" w:rsidRPr="002A6733" w:rsidRDefault="00A52498" w:rsidP="00370A3B">
      <w:pPr>
        <w:ind w:left="720"/>
        <w:jc w:val="both"/>
        <w:rPr>
          <w:rFonts w:cs="Arial"/>
        </w:rPr>
      </w:pPr>
      <w:r w:rsidRPr="002A6733">
        <w:rPr>
          <w:rFonts w:cs="Arial"/>
        </w:rPr>
        <w:t>G</w:t>
      </w:r>
      <w:r w:rsidR="00A00E94" w:rsidRPr="002A6733">
        <w:rPr>
          <w:rFonts w:cs="Arial"/>
        </w:rPr>
        <w:t>etting</w:t>
      </w:r>
      <w:r w:rsidRPr="002A6733">
        <w:rPr>
          <w:rFonts w:cs="Arial"/>
        </w:rPr>
        <w:t xml:space="preserve"> a pass is not an easy task.  We </w:t>
      </w:r>
      <w:r w:rsidR="00A00E94" w:rsidRPr="002A6733">
        <w:rPr>
          <w:rFonts w:cs="Arial"/>
        </w:rPr>
        <w:t>found that because the validator relies on a series of individual unit tests (test the building area, test the spac</w:t>
      </w:r>
      <w:r w:rsidR="004C4BDC">
        <w:rPr>
          <w:rFonts w:cs="Arial"/>
        </w:rPr>
        <w:t>e areas, test the space ids, etc.</w:t>
      </w:r>
      <w:r w:rsidR="00A00E94" w:rsidRPr="002A6733">
        <w:rPr>
          <w:rFonts w:cs="Arial"/>
        </w:rPr>
        <w:t>) run serially one after the other, there was a flaw in the logic in the validator that would prevent it from continuing if one of the unit tests failed individually.  This hap</w:t>
      </w:r>
      <w:r w:rsidRPr="002A6733">
        <w:rPr>
          <w:rFonts w:cs="Arial"/>
        </w:rPr>
        <w:t xml:space="preserve">pened at the surface test level.  Therefore, we </w:t>
      </w:r>
      <w:r w:rsidR="00A00E94" w:rsidRPr="002A6733">
        <w:rPr>
          <w:rFonts w:cs="Arial"/>
        </w:rPr>
        <w:t>have removed this restriction, and now the unit tests will all be allowed to run to completion and report on all errors, regardless if one of the unit tests failed.</w:t>
      </w:r>
      <w:r w:rsidRPr="002A6733">
        <w:rPr>
          <w:rFonts w:cs="Arial"/>
        </w:rPr>
        <w:t xml:space="preserve">  </w:t>
      </w:r>
    </w:p>
    <w:p w14:paraId="0DC42E56" w14:textId="77777777" w:rsidR="00A00E94" w:rsidRPr="002A6733" w:rsidRDefault="00A00E94" w:rsidP="00370A3B">
      <w:pPr>
        <w:ind w:left="720"/>
        <w:jc w:val="both"/>
        <w:rPr>
          <w:rFonts w:cs="Arial"/>
        </w:rPr>
      </w:pPr>
      <w:r w:rsidRPr="002A6733">
        <w:rPr>
          <w:rFonts w:cs="Arial"/>
        </w:rPr>
        <w:t xml:space="preserve">Some of our unit tests were also just </w:t>
      </w:r>
      <w:r w:rsidR="004C4BDC">
        <w:rPr>
          <w:rFonts w:cs="Arial"/>
        </w:rPr>
        <w:t>too constricting:</w:t>
      </w:r>
      <w:r w:rsidRPr="002A6733">
        <w:rPr>
          <w:rFonts w:cs="Arial"/>
        </w:rPr>
        <w:t xml:space="preserve"> </w:t>
      </w:r>
    </w:p>
    <w:p w14:paraId="3A3246A7" w14:textId="77777777" w:rsidR="00A00E94" w:rsidRPr="002A6733" w:rsidRDefault="00A00E94" w:rsidP="00EF6BD4">
      <w:pPr>
        <w:pStyle w:val="ListParagraph"/>
        <w:numPr>
          <w:ilvl w:val="0"/>
          <w:numId w:val="19"/>
        </w:numPr>
        <w:jc w:val="both"/>
        <w:rPr>
          <w:rFonts w:cs="Arial"/>
        </w:rPr>
      </w:pPr>
      <w:r w:rsidRPr="002A6733">
        <w:rPr>
          <w:rFonts w:cs="Arial"/>
        </w:rPr>
        <w:t>Tilt and azimuth</w:t>
      </w:r>
      <w:r w:rsidR="00657F5D" w:rsidRPr="002A6733">
        <w:rPr>
          <w:rFonts w:cs="Arial"/>
        </w:rPr>
        <w:t xml:space="preserve"> were expected to match in the standard and uploaded t</w:t>
      </w:r>
      <w:r w:rsidRPr="002A6733">
        <w:rPr>
          <w:rFonts w:cs="Arial"/>
        </w:rPr>
        <w:t xml:space="preserve">est Files.  </w:t>
      </w:r>
      <w:r w:rsidR="004C4BDC">
        <w:rPr>
          <w:rFonts w:cs="Arial"/>
        </w:rPr>
        <w:t>However,</w:t>
      </w:r>
      <w:r w:rsidRPr="002A6733">
        <w:rPr>
          <w:rFonts w:cs="Arial"/>
        </w:rPr>
        <w:t xml:space="preserve"> for horizontal surfaces, the azimuth</w:t>
      </w:r>
      <w:r w:rsidR="00657F5D" w:rsidRPr="002A6733">
        <w:rPr>
          <w:rFonts w:cs="Arial"/>
        </w:rPr>
        <w:t>s</w:t>
      </w:r>
      <w:r w:rsidRPr="002A6733">
        <w:rPr>
          <w:rFonts w:cs="Arial"/>
        </w:rPr>
        <w:t xml:space="preserve"> never match.  We’ve relaxed the validator to allow any azimuth for horizontal surfaces.  Before, the validator would fail when azimuths were not within a certain specified tolerance.</w:t>
      </w:r>
    </w:p>
    <w:p w14:paraId="35CD41FF" w14:textId="77777777" w:rsidR="00A00E94" w:rsidRPr="002A6733" w:rsidRDefault="00A00E94" w:rsidP="00EF6BD4">
      <w:pPr>
        <w:pStyle w:val="ListParagraph"/>
        <w:numPr>
          <w:ilvl w:val="0"/>
          <w:numId w:val="19"/>
        </w:numPr>
        <w:jc w:val="both"/>
        <w:rPr>
          <w:rFonts w:cs="Arial"/>
        </w:rPr>
      </w:pPr>
      <w:r w:rsidRPr="002A6733">
        <w:rPr>
          <w:rFonts w:cs="Arial"/>
        </w:rPr>
        <w:t>Height and width are somewhat arbitrary, and completely m</w:t>
      </w:r>
      <w:r w:rsidR="00657F5D" w:rsidRPr="002A6733">
        <w:rPr>
          <w:rFonts w:cs="Arial"/>
        </w:rPr>
        <w:t>eaningless for polygons that were</w:t>
      </w:r>
      <w:r w:rsidRPr="002A6733">
        <w:rPr>
          <w:rFonts w:cs="Arial"/>
        </w:rPr>
        <w:t xml:space="preserve"> not quadrilateral.  So now the only requirement is that the product of the </w:t>
      </w:r>
      <w:r w:rsidRPr="002A6733">
        <w:rPr>
          <w:rFonts w:cs="Arial"/>
        </w:rPr>
        <w:lastRenderedPageBreak/>
        <w:t xml:space="preserve">height and width (i.e. – the surface area) should be within a specified tolerance.  We are </w:t>
      </w:r>
      <w:r w:rsidR="00657F5D" w:rsidRPr="002A6733">
        <w:rPr>
          <w:rFonts w:cs="Arial"/>
        </w:rPr>
        <w:t>looking to improve this further</w:t>
      </w:r>
      <w:r w:rsidRPr="002A6733">
        <w:rPr>
          <w:rFonts w:cs="Arial"/>
        </w:rPr>
        <w:t xml:space="preserve">. </w:t>
      </w:r>
    </w:p>
    <w:p w14:paraId="1E699880" w14:textId="77777777" w:rsidR="005D034A" w:rsidRPr="002A6733" w:rsidRDefault="00A00E94" w:rsidP="00370A3B">
      <w:pPr>
        <w:ind w:left="720"/>
        <w:jc w:val="both"/>
        <w:rPr>
          <w:rFonts w:cs="Arial"/>
        </w:rPr>
      </w:pPr>
      <w:r w:rsidRPr="002A6733">
        <w:rPr>
          <w:rFonts w:cs="Arial"/>
        </w:rPr>
        <w:t>A second issue that has been mentioned is the ambiguity between interior floors and ceilings.  The validator unequivocally would look f</w:t>
      </w:r>
      <w:r w:rsidR="00657F5D" w:rsidRPr="002A6733">
        <w:rPr>
          <w:rFonts w:cs="Arial"/>
        </w:rPr>
        <w:t>or a ceiling definition if the standard f</w:t>
      </w:r>
      <w:r w:rsidRPr="002A6733">
        <w:rPr>
          <w:rFonts w:cs="Arial"/>
        </w:rPr>
        <w:t>ile had a ceilin</w:t>
      </w:r>
      <w:r w:rsidR="00657F5D" w:rsidRPr="002A6733">
        <w:rPr>
          <w:rFonts w:cs="Arial"/>
        </w:rPr>
        <w:t>g, and look for a floor if the standard f</w:t>
      </w:r>
      <w:r w:rsidRPr="002A6733">
        <w:rPr>
          <w:rFonts w:cs="Arial"/>
        </w:rPr>
        <w:t>ile had a floor, and did not treat them as equivalent surfaces.  Now, the validator looks for both interior ceilings and floors, and can successfully match.  There are special cases included to test the tilts appropriately.  Thus far, we have only had to cover instances where the tilt specifies a horizontal surfa</w:t>
      </w:r>
      <w:r w:rsidR="00657F5D" w:rsidRPr="002A6733">
        <w:rPr>
          <w:rFonts w:cs="Arial"/>
        </w:rPr>
        <w:t>ce (i.e. – 0 or 180 degrees).  We</w:t>
      </w:r>
      <w:r w:rsidRPr="002A6733">
        <w:rPr>
          <w:rFonts w:cs="Arial"/>
        </w:rPr>
        <w:t xml:space="preserve"> may include an edge case where the tilt is not 180 or 0 for an interior ceiling or floor, and see what might happen in that case.</w:t>
      </w:r>
    </w:p>
    <w:p w14:paraId="540C1734" w14:textId="77777777" w:rsidR="00C02B42" w:rsidRDefault="00C02B42" w:rsidP="00315188">
      <w:pPr>
        <w:spacing w:line="256" w:lineRule="auto"/>
        <w:rPr>
          <w:rFonts w:cs="Arial"/>
          <w:b/>
          <w:color w:val="FF0000"/>
        </w:rPr>
      </w:pPr>
    </w:p>
    <w:p w14:paraId="6EE30246" w14:textId="51A671A0" w:rsidR="00315188" w:rsidRPr="0053591A" w:rsidRDefault="0053591A" w:rsidP="00315188">
      <w:pPr>
        <w:spacing w:line="256" w:lineRule="auto"/>
        <w:rPr>
          <w:rFonts w:cs="Arial"/>
          <w:b/>
          <w:u w:val="single"/>
        </w:rPr>
      </w:pPr>
      <w:r w:rsidRPr="0053591A">
        <w:rPr>
          <w:rFonts w:cs="Arial"/>
          <w:b/>
          <w:u w:val="single"/>
        </w:rPr>
        <w:t>Future Work</w:t>
      </w:r>
      <w:r w:rsidR="00483AA8">
        <w:rPr>
          <w:rFonts w:cs="Arial"/>
          <w:b/>
          <w:u w:val="single"/>
        </w:rPr>
        <w:t xml:space="preserve"> – Continued Maintenance of gbXML</w:t>
      </w:r>
    </w:p>
    <w:p w14:paraId="15DB3636" w14:textId="335F507E" w:rsidR="004C4BDC" w:rsidRPr="004C4BDC" w:rsidRDefault="004C4BDC" w:rsidP="00A00E94">
      <w:pPr>
        <w:rPr>
          <w:rFonts w:cs="Arial"/>
        </w:rPr>
      </w:pPr>
      <w:r w:rsidRPr="004C4BDC">
        <w:rPr>
          <w:rFonts w:cs="Arial"/>
        </w:rPr>
        <w:t>Despite all of th</w:t>
      </w:r>
      <w:ins w:id="219" w:author="Microsoft account" w:date="2016-09-30T11:36:00Z">
        <w:r w:rsidR="005420E8">
          <w:rPr>
            <w:rFonts w:cs="Arial"/>
          </w:rPr>
          <w:t xml:space="preserve">at was </w:t>
        </w:r>
      </w:ins>
      <w:del w:id="220" w:author="Microsoft account" w:date="2016-09-30T11:36:00Z">
        <w:r w:rsidRPr="004C4BDC" w:rsidDel="005420E8">
          <w:rPr>
            <w:rFonts w:cs="Arial"/>
          </w:rPr>
          <w:delText xml:space="preserve">e work </w:delText>
        </w:r>
      </w:del>
      <w:r w:rsidRPr="004C4BDC">
        <w:rPr>
          <w:rFonts w:cs="Arial"/>
        </w:rPr>
        <w:t>accomplished during this project, there is still much more to</w:t>
      </w:r>
      <w:r>
        <w:rPr>
          <w:rFonts w:cs="Arial"/>
        </w:rPr>
        <w:t xml:space="preserve"> </w:t>
      </w:r>
      <w:r w:rsidR="00483AA8">
        <w:rPr>
          <w:rFonts w:cs="Arial"/>
        </w:rPr>
        <w:t>do</w:t>
      </w:r>
      <w:r w:rsidRPr="004C4BDC">
        <w:rPr>
          <w:rFonts w:cs="Arial"/>
        </w:rPr>
        <w:t>.</w:t>
      </w:r>
      <w:r>
        <w:rPr>
          <w:rFonts w:cs="Arial"/>
        </w:rPr>
        <w:t xml:space="preserve"> The following is</w:t>
      </w:r>
      <w:r w:rsidR="00483AA8">
        <w:rPr>
          <w:rFonts w:cs="Arial"/>
        </w:rPr>
        <w:t xml:space="preserve"> </w:t>
      </w:r>
      <w:ins w:id="221" w:author="Microsoft account" w:date="2016-09-30T11:36:00Z">
        <w:r w:rsidR="005420E8">
          <w:rPr>
            <w:rFonts w:cs="Arial"/>
          </w:rPr>
          <w:t xml:space="preserve">a list </w:t>
        </w:r>
      </w:ins>
      <w:r w:rsidR="00483AA8">
        <w:rPr>
          <w:rFonts w:cs="Arial"/>
        </w:rPr>
        <w:t xml:space="preserve">of </w:t>
      </w:r>
      <w:del w:id="222" w:author="Microsoft account" w:date="2016-09-30T11:37:00Z">
        <w:r w:rsidR="00483AA8" w:rsidDel="005420E8">
          <w:rPr>
            <w:rFonts w:cs="Arial"/>
          </w:rPr>
          <w:delText xml:space="preserve">normal </w:delText>
        </w:r>
      </w:del>
      <w:r w:rsidR="00483AA8">
        <w:rPr>
          <w:rFonts w:cs="Arial"/>
        </w:rPr>
        <w:t>gbXML maintenance items that we will continue to work on:</w:t>
      </w:r>
      <w:del w:id="223" w:author="Microsoft account" w:date="2016-09-29T10:43:00Z">
        <w:r w:rsidR="00483AA8" w:rsidDel="00070518">
          <w:rPr>
            <w:rFonts w:cs="Arial"/>
          </w:rPr>
          <w:delText xml:space="preserve"> </w:delText>
        </w:r>
        <w:commentRangeStart w:id="224"/>
        <w:r w:rsidDel="00070518">
          <w:rPr>
            <w:rFonts w:cs="Arial"/>
          </w:rPr>
          <w:delText>:</w:delText>
        </w:r>
        <w:commentRangeEnd w:id="224"/>
        <w:r w:rsidR="00AD0AB2" w:rsidDel="00070518">
          <w:rPr>
            <w:rStyle w:val="CommentReference"/>
          </w:rPr>
          <w:commentReference w:id="224"/>
        </w:r>
      </w:del>
    </w:p>
    <w:p w14:paraId="15BB75FC" w14:textId="77777777" w:rsidR="00A00E94" w:rsidRPr="0053591A" w:rsidRDefault="00A00E94" w:rsidP="00A00E94">
      <w:pPr>
        <w:rPr>
          <w:rFonts w:cs="Arial"/>
          <w:b/>
        </w:rPr>
      </w:pPr>
      <w:commentRangeStart w:id="225"/>
      <w:r w:rsidRPr="0053591A">
        <w:rPr>
          <w:rFonts w:cs="Arial"/>
          <w:b/>
        </w:rPr>
        <w:t>Improving the Documentation</w:t>
      </w:r>
      <w:commentRangeEnd w:id="225"/>
      <w:r w:rsidR="00AD0AB2">
        <w:rPr>
          <w:rStyle w:val="CommentReference"/>
        </w:rPr>
        <w:commentReference w:id="225"/>
      </w:r>
      <w:r w:rsidR="0053591A">
        <w:rPr>
          <w:rFonts w:cs="Arial"/>
          <w:b/>
        </w:rPr>
        <w:br/>
      </w:r>
      <w:r w:rsidR="00B3406B" w:rsidRPr="002A6733">
        <w:rPr>
          <w:rFonts w:cs="Arial"/>
        </w:rPr>
        <w:t>While we’ve drastically expanded upon the gbXML test case documentation online (</w:t>
      </w:r>
      <w:hyperlink r:id="rId11" w:history="1">
        <w:r w:rsidR="00B3406B" w:rsidRPr="002A6733">
          <w:rPr>
            <w:rStyle w:val="Hyperlink"/>
            <w:rFonts w:cs="Arial"/>
          </w:rPr>
          <w:t>http://gbxml.org/TestCases_for_GreenBuildingXML_gbXML</w:t>
        </w:r>
      </w:hyperlink>
      <w:r w:rsidR="00B3406B" w:rsidRPr="002A6733">
        <w:rPr>
          <w:rFonts w:cs="Arial"/>
        </w:rPr>
        <w:t xml:space="preserve"> ), there is still work to do improving the documentation, including:</w:t>
      </w:r>
    </w:p>
    <w:p w14:paraId="53A9F925" w14:textId="77777777" w:rsidR="00B3406B" w:rsidRPr="002A6733" w:rsidRDefault="00A00E94" w:rsidP="004C4BDC">
      <w:pPr>
        <w:pStyle w:val="ListParagraph"/>
        <w:numPr>
          <w:ilvl w:val="0"/>
          <w:numId w:val="22"/>
        </w:numPr>
        <w:spacing w:line="256" w:lineRule="auto"/>
        <w:rPr>
          <w:rFonts w:cs="Arial"/>
        </w:rPr>
      </w:pPr>
      <w:r w:rsidRPr="002A6733">
        <w:rPr>
          <w:rFonts w:cs="Arial"/>
        </w:rPr>
        <w:t>Many vendors do not understand what governs the tests.  For example, in each test case there are certain individual tests that can fail, yet overall the vendor can still comply despite these errors.  Secondly, there are t</w:t>
      </w:r>
      <w:r w:rsidR="007C79EC">
        <w:rPr>
          <w:rFonts w:cs="Arial"/>
        </w:rPr>
        <w:t xml:space="preserve">olerances on each test </w:t>
      </w:r>
      <w:r w:rsidRPr="002A6733">
        <w:rPr>
          <w:rFonts w:cs="Arial"/>
        </w:rPr>
        <w:t xml:space="preserve">which can be changed on the fly.  </w:t>
      </w:r>
    </w:p>
    <w:p w14:paraId="3AC7EDEA" w14:textId="77777777" w:rsidR="00A00E94" w:rsidRPr="002A6733" w:rsidRDefault="00A00E94" w:rsidP="004C4BDC">
      <w:pPr>
        <w:pStyle w:val="ListParagraph"/>
        <w:numPr>
          <w:ilvl w:val="0"/>
          <w:numId w:val="22"/>
        </w:numPr>
        <w:spacing w:line="256" w:lineRule="auto"/>
        <w:rPr>
          <w:rFonts w:cs="Arial"/>
        </w:rPr>
      </w:pPr>
      <w:r w:rsidRPr="002A6733">
        <w:rPr>
          <w:rFonts w:cs="Arial"/>
        </w:rPr>
        <w:t>Currently the documentation consists of a</w:t>
      </w:r>
      <w:r w:rsidR="00B3406B" w:rsidRPr="002A6733">
        <w:rPr>
          <w:rFonts w:cs="Arial"/>
        </w:rPr>
        <w:t xml:space="preserve"> web page and a</w:t>
      </w:r>
      <w:r w:rsidRPr="002A6733">
        <w:rPr>
          <w:rFonts w:cs="Arial"/>
        </w:rPr>
        <w:t xml:space="preserve"> written pdf document for each of the tests the vendor</w:t>
      </w:r>
      <w:r w:rsidR="00B3406B" w:rsidRPr="002A6733">
        <w:rPr>
          <w:rFonts w:cs="Arial"/>
        </w:rPr>
        <w:t>s</w:t>
      </w:r>
      <w:r w:rsidRPr="002A6733">
        <w:rPr>
          <w:rFonts w:cs="Arial"/>
        </w:rPr>
        <w:t xml:space="preserve"> must submit</w:t>
      </w:r>
      <w:r w:rsidR="00B3406B" w:rsidRPr="002A6733">
        <w:rPr>
          <w:rFonts w:cs="Arial"/>
        </w:rPr>
        <w:t>.</w:t>
      </w:r>
      <w:r w:rsidRPr="002A6733">
        <w:rPr>
          <w:rFonts w:cs="Arial"/>
        </w:rPr>
        <w:t xml:space="preserve">  The new documen</w:t>
      </w:r>
      <w:r w:rsidR="00B3406B" w:rsidRPr="002A6733">
        <w:rPr>
          <w:rFonts w:cs="Arial"/>
        </w:rPr>
        <w:t>tation must do more than this including educating</w:t>
      </w:r>
      <w:r w:rsidRPr="002A6733">
        <w:rPr>
          <w:rFonts w:cs="Arial"/>
        </w:rPr>
        <w:t xml:space="preserve"> the reader on the nature of the test:  </w:t>
      </w:r>
    </w:p>
    <w:p w14:paraId="22FEEBF2" w14:textId="77777777" w:rsidR="00A00E94" w:rsidRPr="002A6733" w:rsidRDefault="00A00E94" w:rsidP="00A00E94">
      <w:pPr>
        <w:pStyle w:val="ListParagraph"/>
        <w:numPr>
          <w:ilvl w:val="1"/>
          <w:numId w:val="10"/>
        </w:numPr>
        <w:spacing w:line="256" w:lineRule="auto"/>
        <w:rPr>
          <w:rFonts w:cs="Arial"/>
        </w:rPr>
      </w:pPr>
      <w:r w:rsidRPr="002A6733">
        <w:rPr>
          <w:rFonts w:cs="Arial"/>
        </w:rPr>
        <w:t>Specifically, what is the test actually “testing”?</w:t>
      </w:r>
    </w:p>
    <w:p w14:paraId="28AE76C3" w14:textId="77777777" w:rsidR="00A00E94" w:rsidRPr="002A6733" w:rsidRDefault="00A00E94" w:rsidP="00A00E94">
      <w:pPr>
        <w:pStyle w:val="ListParagraph"/>
        <w:numPr>
          <w:ilvl w:val="2"/>
          <w:numId w:val="10"/>
        </w:numPr>
        <w:spacing w:line="256" w:lineRule="auto"/>
        <w:rPr>
          <w:rFonts w:cs="Arial"/>
        </w:rPr>
      </w:pPr>
      <w:r w:rsidRPr="002A6733">
        <w:rPr>
          <w:rFonts w:cs="Arial"/>
        </w:rPr>
        <w:t>Is it core functionality that every vendor must achieve to pass?</w:t>
      </w:r>
    </w:p>
    <w:p w14:paraId="480ED422" w14:textId="77777777" w:rsidR="00A00E94" w:rsidRPr="002A6733" w:rsidRDefault="00A00E94" w:rsidP="00A00E94">
      <w:pPr>
        <w:pStyle w:val="ListParagraph"/>
        <w:numPr>
          <w:ilvl w:val="3"/>
          <w:numId w:val="10"/>
        </w:numPr>
        <w:spacing w:line="256" w:lineRule="auto"/>
        <w:rPr>
          <w:rFonts w:cs="Arial"/>
        </w:rPr>
      </w:pPr>
      <w:r w:rsidRPr="002A6733">
        <w:rPr>
          <w:rFonts w:cs="Arial"/>
        </w:rPr>
        <w:t>If so, what core functionality is being tested?</w:t>
      </w:r>
    </w:p>
    <w:p w14:paraId="7BECE627" w14:textId="77777777" w:rsidR="00A00E94" w:rsidRPr="002A6733" w:rsidRDefault="00B3406B" w:rsidP="00A00E94">
      <w:pPr>
        <w:pStyle w:val="ListParagraph"/>
        <w:numPr>
          <w:ilvl w:val="2"/>
          <w:numId w:val="10"/>
        </w:numPr>
        <w:spacing w:line="256" w:lineRule="auto"/>
        <w:rPr>
          <w:rFonts w:cs="Arial"/>
        </w:rPr>
      </w:pPr>
      <w:r w:rsidRPr="002A6733">
        <w:rPr>
          <w:rFonts w:cs="Arial"/>
        </w:rPr>
        <w:t xml:space="preserve">Is the test a “reach” test </w:t>
      </w:r>
      <w:r w:rsidR="00A00E94" w:rsidRPr="002A6733">
        <w:rPr>
          <w:rFonts w:cs="Arial"/>
        </w:rPr>
        <w:t xml:space="preserve">that extends the score and overall rating of the vendor, should the vendor pass this test?  </w:t>
      </w:r>
    </w:p>
    <w:p w14:paraId="4A466326" w14:textId="77777777" w:rsidR="00A00E94" w:rsidRPr="002A6733" w:rsidRDefault="00A00E94" w:rsidP="00A00E94">
      <w:pPr>
        <w:pStyle w:val="ListParagraph"/>
        <w:numPr>
          <w:ilvl w:val="3"/>
          <w:numId w:val="10"/>
        </w:numPr>
        <w:spacing w:line="256" w:lineRule="auto"/>
        <w:rPr>
          <w:rFonts w:cs="Arial"/>
        </w:rPr>
      </w:pPr>
      <w:r w:rsidRPr="002A6733">
        <w:rPr>
          <w:rFonts w:cs="Arial"/>
        </w:rPr>
        <w:t>If so, what extended functionality is being tested?</w:t>
      </w:r>
    </w:p>
    <w:p w14:paraId="095681C0" w14:textId="77777777" w:rsidR="00A00E94" w:rsidRPr="002A6733" w:rsidRDefault="00A00E94" w:rsidP="004C4BDC">
      <w:pPr>
        <w:pStyle w:val="ListParagraph"/>
        <w:numPr>
          <w:ilvl w:val="0"/>
          <w:numId w:val="22"/>
        </w:numPr>
        <w:spacing w:line="256" w:lineRule="auto"/>
        <w:rPr>
          <w:rFonts w:cs="Arial"/>
        </w:rPr>
      </w:pPr>
      <w:r w:rsidRPr="002A6733">
        <w:rPr>
          <w:rFonts w:cs="Arial"/>
        </w:rPr>
        <w:t>Im</w:t>
      </w:r>
      <w:r w:rsidR="00B3406B" w:rsidRPr="002A6733">
        <w:rPr>
          <w:rFonts w:cs="Arial"/>
        </w:rPr>
        <w:t>prove</w:t>
      </w:r>
      <w:r w:rsidRPr="002A6733">
        <w:rPr>
          <w:rFonts w:cs="Arial"/>
        </w:rPr>
        <w:t xml:space="preserve"> overall clarity</w:t>
      </w:r>
      <w:r w:rsidR="00B3406B" w:rsidRPr="002A6733">
        <w:rPr>
          <w:rFonts w:cs="Arial"/>
        </w:rPr>
        <w:t>:</w:t>
      </w:r>
    </w:p>
    <w:p w14:paraId="56BC472A" w14:textId="77777777" w:rsidR="00A00E94" w:rsidRPr="002A6733" w:rsidRDefault="00A00E94" w:rsidP="00A00E94">
      <w:pPr>
        <w:pStyle w:val="ListParagraph"/>
        <w:numPr>
          <w:ilvl w:val="1"/>
          <w:numId w:val="10"/>
        </w:numPr>
        <w:spacing w:line="256" w:lineRule="auto"/>
        <w:rPr>
          <w:rFonts w:cs="Arial"/>
        </w:rPr>
      </w:pPr>
      <w:r w:rsidRPr="002A6733">
        <w:rPr>
          <w:rFonts w:cs="Arial"/>
        </w:rPr>
        <w:t>Currently the documentation attempts to clarify common pitfalls and uses some screenshots to attempt to clarify the intent, along with instructions shown with text and sketches to try to convey intent.  A review of the documentation has shown that the clarity and intent could be improved.</w:t>
      </w:r>
    </w:p>
    <w:p w14:paraId="1002FABD" w14:textId="77777777" w:rsidR="00A00E94" w:rsidRPr="002A6733" w:rsidRDefault="00A00E94" w:rsidP="00A00E94">
      <w:pPr>
        <w:pStyle w:val="ListParagraph"/>
        <w:numPr>
          <w:ilvl w:val="2"/>
          <w:numId w:val="10"/>
        </w:numPr>
        <w:spacing w:line="256" w:lineRule="auto"/>
        <w:rPr>
          <w:rFonts w:cs="Arial"/>
        </w:rPr>
      </w:pPr>
      <w:r w:rsidRPr="002A6733">
        <w:rPr>
          <w:rFonts w:cs="Arial"/>
        </w:rPr>
        <w:t>Can the expected outcomes of the test be shown in better detail?  Color coded axonometric drawings could reveal what walls should become interior, vs. exterior, for example, or how the walls should be broken up.</w:t>
      </w:r>
    </w:p>
    <w:p w14:paraId="5D59EE63" w14:textId="77777777" w:rsidR="00A00E94" w:rsidRPr="002A6733" w:rsidRDefault="00A00E94" w:rsidP="004C4BDC">
      <w:pPr>
        <w:pStyle w:val="ListParagraph"/>
        <w:numPr>
          <w:ilvl w:val="0"/>
          <w:numId w:val="22"/>
        </w:numPr>
        <w:spacing w:line="256" w:lineRule="auto"/>
        <w:rPr>
          <w:rFonts w:cs="Arial"/>
        </w:rPr>
      </w:pPr>
      <w:r w:rsidRPr="002A6733">
        <w:rPr>
          <w:rFonts w:cs="Arial"/>
        </w:rPr>
        <w:t xml:space="preserve">A reach goal for gbXML.org:  3-D Web visualizations of the test cases that will allow the user to more easily interact with the test cases.  This intuitively </w:t>
      </w:r>
      <w:r w:rsidR="004C4BDC">
        <w:rPr>
          <w:rFonts w:cs="Arial"/>
        </w:rPr>
        <w:t>would</w:t>
      </w:r>
      <w:r w:rsidRPr="002A6733">
        <w:rPr>
          <w:rFonts w:cs="Arial"/>
        </w:rPr>
        <w:t xml:space="preserve"> allow the user to more easily understand requirements.</w:t>
      </w:r>
    </w:p>
    <w:p w14:paraId="5E1B41FA" w14:textId="77777777" w:rsidR="0056707C" w:rsidRPr="0053591A" w:rsidRDefault="00A00E94" w:rsidP="0053591A">
      <w:pPr>
        <w:rPr>
          <w:rFonts w:cs="Arial"/>
          <w:b/>
        </w:rPr>
      </w:pPr>
      <w:commentRangeStart w:id="226"/>
      <w:r w:rsidRPr="0053591A">
        <w:rPr>
          <w:rFonts w:cs="Arial"/>
          <w:b/>
        </w:rPr>
        <w:lastRenderedPageBreak/>
        <w:t>Educating the Audience</w:t>
      </w:r>
      <w:commentRangeEnd w:id="226"/>
      <w:r w:rsidR="00AD0AB2">
        <w:rPr>
          <w:rStyle w:val="CommentReference"/>
        </w:rPr>
        <w:commentReference w:id="226"/>
      </w:r>
      <w:r w:rsidR="0053591A">
        <w:rPr>
          <w:rFonts w:cs="Arial"/>
          <w:b/>
        </w:rPr>
        <w:br/>
      </w:r>
      <w:r w:rsidR="0056707C" w:rsidRPr="002A6733">
        <w:rPr>
          <w:rFonts w:cs="Arial"/>
        </w:rPr>
        <w:t xml:space="preserve">As part of this project, we developed a new gbXML.org website that better conveys the gbXML message. In addition, we added a “community” portion to the website that includes forums and a gbXML knowledgebase. Despite these efforts, there’s </w:t>
      </w:r>
      <w:r w:rsidR="000C6214" w:rsidRPr="002A6733">
        <w:rPr>
          <w:rFonts w:cs="Arial"/>
        </w:rPr>
        <w:t>still a way</w:t>
      </w:r>
      <w:r w:rsidR="002C40FC">
        <w:rPr>
          <w:rFonts w:cs="Arial"/>
        </w:rPr>
        <w:t>s</w:t>
      </w:r>
      <w:r w:rsidR="000C6214" w:rsidRPr="002A6733">
        <w:rPr>
          <w:rFonts w:cs="Arial"/>
        </w:rPr>
        <w:t xml:space="preserve"> to go to help stakeholder’s better understand all facets of gbXML.</w:t>
      </w:r>
    </w:p>
    <w:p w14:paraId="56BEF0E1" w14:textId="77777777" w:rsidR="00A00E94" w:rsidRPr="0053591A" w:rsidRDefault="00A00E94" w:rsidP="00A00E94">
      <w:pPr>
        <w:rPr>
          <w:rFonts w:cs="Arial"/>
          <w:b/>
        </w:rPr>
      </w:pPr>
      <w:commentRangeStart w:id="227"/>
      <w:commentRangeStart w:id="228"/>
      <w:r w:rsidRPr="0053591A">
        <w:rPr>
          <w:rFonts w:cs="Arial"/>
          <w:b/>
        </w:rPr>
        <w:t>Relaxing the Validation Requirements – Reducing the number of test c</w:t>
      </w:r>
      <w:r w:rsidR="0053591A">
        <w:rPr>
          <w:rFonts w:cs="Arial"/>
          <w:b/>
        </w:rPr>
        <w:t>ases required for certification</w:t>
      </w:r>
      <w:commentRangeEnd w:id="227"/>
      <w:r w:rsidR="00AD0AB2">
        <w:rPr>
          <w:rStyle w:val="CommentReference"/>
        </w:rPr>
        <w:commentReference w:id="227"/>
      </w:r>
      <w:commentRangeEnd w:id="228"/>
      <w:r w:rsidR="00070518">
        <w:rPr>
          <w:rStyle w:val="CommentReference"/>
        </w:rPr>
        <w:commentReference w:id="228"/>
      </w:r>
      <w:r w:rsidR="0053591A">
        <w:rPr>
          <w:rFonts w:cs="Arial"/>
          <w:b/>
        </w:rPr>
        <w:br/>
      </w:r>
      <w:r w:rsidRPr="002A6733">
        <w:rPr>
          <w:rFonts w:cs="Arial"/>
        </w:rPr>
        <w:t>Currently</w:t>
      </w:r>
      <w:r w:rsidR="00FE5E2C">
        <w:rPr>
          <w:rFonts w:cs="Arial"/>
        </w:rPr>
        <w:t>,</w:t>
      </w:r>
      <w:r w:rsidRPr="002A6733">
        <w:rPr>
          <w:rFonts w:cs="Arial"/>
        </w:rPr>
        <w:t xml:space="preserve"> there are 14 test cases that gbXML has presented to industry as requirements for certification.  There are actually 30 test cases that are required in theory, but the remaining 16 were deemed too onerous or esoteric for use.  Nearly all of these test cases were based upon research done at Stanford’s CIFE and Texas A&amp;M under the leadership of Jeff Haberl, with a few being based upon feedback from the user community who leverages gbXML on a regular basis in their workflows.  Much of the work accomplished by these parties covered not only second level space boundary tests, but also special cases where specific, and sometimes non-trivial BIM-to-BEM workflows had to be considered.</w:t>
      </w:r>
    </w:p>
    <w:p w14:paraId="762BD881" w14:textId="77777777" w:rsidR="00A00E94" w:rsidRPr="002A6733" w:rsidRDefault="00A00E94" w:rsidP="00A00E94">
      <w:pPr>
        <w:rPr>
          <w:rFonts w:cs="Arial"/>
        </w:rPr>
      </w:pPr>
      <w:r w:rsidRPr="002A6733">
        <w:rPr>
          <w:rFonts w:cs="Arial"/>
        </w:rPr>
        <w:t xml:space="preserve">Industry has noted that, despite reducing the number of test cases, even those remaining, are beyond their capabilities and budgets to keep up with gbXML requirements.  Some of the test cases would require changes to the vendors’ code base that does not fit neatly in their lengthy, market oriented backlogs that are years in the making.  gbXML validation, in the reality of this industry environment, must be pared down to </w:t>
      </w:r>
    </w:p>
    <w:p w14:paraId="0B1DB4DE" w14:textId="77777777" w:rsidR="00A00E94" w:rsidRPr="002A6733" w:rsidRDefault="00A00E94" w:rsidP="00A00E94">
      <w:pPr>
        <w:pStyle w:val="ListParagraph"/>
        <w:numPr>
          <w:ilvl w:val="0"/>
          <w:numId w:val="11"/>
        </w:numPr>
        <w:spacing w:line="256" w:lineRule="auto"/>
        <w:rPr>
          <w:rFonts w:cs="Arial"/>
        </w:rPr>
      </w:pPr>
      <w:r w:rsidRPr="002A6733">
        <w:rPr>
          <w:rFonts w:cs="Arial"/>
        </w:rPr>
        <w:t xml:space="preserve">“essential” test cases for compliance, and </w:t>
      </w:r>
    </w:p>
    <w:p w14:paraId="0DB060A0" w14:textId="77777777" w:rsidR="00A00E94" w:rsidRPr="002A6733" w:rsidRDefault="00A00E94" w:rsidP="00A00E94">
      <w:pPr>
        <w:pStyle w:val="ListParagraph"/>
        <w:numPr>
          <w:ilvl w:val="0"/>
          <w:numId w:val="11"/>
        </w:numPr>
        <w:spacing w:line="256" w:lineRule="auto"/>
        <w:rPr>
          <w:rFonts w:cs="Arial"/>
        </w:rPr>
      </w:pPr>
      <w:r w:rsidRPr="002A6733">
        <w:rPr>
          <w:rFonts w:cs="Arial"/>
        </w:rPr>
        <w:t xml:space="preserve">“reach” goals for compliance. </w:t>
      </w:r>
    </w:p>
    <w:p w14:paraId="4277818A" w14:textId="77777777" w:rsidR="00A00E94" w:rsidRPr="002A6733" w:rsidRDefault="00A00E94" w:rsidP="00A00E94">
      <w:pPr>
        <w:rPr>
          <w:rFonts w:cs="Arial"/>
        </w:rPr>
      </w:pPr>
      <w:r w:rsidRPr="002A6733">
        <w:rPr>
          <w:rFonts w:cs="Arial"/>
        </w:rPr>
        <w:t xml:space="preserve"> Many of the vendors should be able, without a huge amount of effort, achieve this simplified “essential” compliance, and then move on to more complex cases, which can be driven internally by their organizations or prioritized through feedback from their users.  gbXML believes this will both help industry achieve compliance faster, as well as help to clarify for vendors where they still need to improve, giving the vendors flexibility on how to improve their gbXML production based on market demands.</w:t>
      </w:r>
    </w:p>
    <w:p w14:paraId="7DB1536F" w14:textId="77777777" w:rsidR="00A00E94" w:rsidRPr="0053591A" w:rsidRDefault="00A00E94" w:rsidP="00A00E94">
      <w:pPr>
        <w:rPr>
          <w:rFonts w:cs="Arial"/>
          <w:b/>
        </w:rPr>
      </w:pPr>
      <w:commentRangeStart w:id="229"/>
      <w:commentRangeStart w:id="230"/>
      <w:r w:rsidRPr="0053591A">
        <w:rPr>
          <w:rFonts w:cs="Arial"/>
          <w:b/>
        </w:rPr>
        <w:t>Relaxing the Validation Requirements – Relaxing constraints</w:t>
      </w:r>
      <w:commentRangeEnd w:id="229"/>
      <w:r w:rsidR="00AD0AB2">
        <w:rPr>
          <w:rStyle w:val="CommentReference"/>
        </w:rPr>
        <w:commentReference w:id="229"/>
      </w:r>
      <w:commentRangeEnd w:id="230"/>
      <w:r w:rsidR="00070518">
        <w:rPr>
          <w:rStyle w:val="CommentReference"/>
        </w:rPr>
        <w:commentReference w:id="230"/>
      </w:r>
      <w:r w:rsidR="0053591A">
        <w:rPr>
          <w:rFonts w:cs="Arial"/>
          <w:b/>
        </w:rPr>
        <w:br/>
      </w:r>
      <w:r w:rsidRPr="002A6733">
        <w:rPr>
          <w:rFonts w:cs="Arial"/>
        </w:rPr>
        <w:t xml:space="preserve">This is perhaps the most challenging part of the updates to the certification process.  As the </w:t>
      </w:r>
      <w:r w:rsidR="00655670" w:rsidRPr="002A6733">
        <w:rPr>
          <w:rFonts w:cs="Arial"/>
        </w:rPr>
        <w:t>constraints are relaxed and</w:t>
      </w:r>
      <w:r w:rsidRPr="002A6733">
        <w:rPr>
          <w:rFonts w:cs="Arial"/>
        </w:rPr>
        <w:t xml:space="preserve"> to make it easier for users to comply, there is a likely commensurate increase in effort to re-code parts of the validation engine.  This will be a work in progress and evolve </w:t>
      </w:r>
      <w:r w:rsidR="00655670" w:rsidRPr="002A6733">
        <w:rPr>
          <w:rFonts w:cs="Arial"/>
        </w:rPr>
        <w:t>over time.</w:t>
      </w:r>
    </w:p>
    <w:p w14:paraId="16DAD465" w14:textId="77777777" w:rsidR="00295388" w:rsidRPr="00295388" w:rsidRDefault="00295388" w:rsidP="00295388">
      <w:pPr>
        <w:rPr>
          <w:rFonts w:cs="Arial"/>
        </w:rPr>
      </w:pPr>
      <w:r w:rsidRPr="00295388">
        <w:rPr>
          <w:rFonts w:cs="Arial"/>
        </w:rPr>
        <w:t>To describe what will be relaxed, we should first briefly describe the validation process and each of its various pieces.  As the pieces are described, we will comment on the current state of the art, and whether or not any relaxations will be put into place.</w:t>
      </w:r>
    </w:p>
    <w:p w14:paraId="6412DEF6" w14:textId="77777777" w:rsidR="00A00E94" w:rsidRPr="002A6733" w:rsidRDefault="00A00E94" w:rsidP="00A00E94">
      <w:pPr>
        <w:pStyle w:val="ListParagraph"/>
        <w:numPr>
          <w:ilvl w:val="0"/>
          <w:numId w:val="12"/>
        </w:numPr>
        <w:spacing w:line="256" w:lineRule="auto"/>
        <w:rPr>
          <w:rFonts w:cs="Arial"/>
        </w:rPr>
      </w:pPr>
      <w:r w:rsidRPr="002A6733">
        <w:rPr>
          <w:rFonts w:cs="Arial"/>
        </w:rPr>
        <w:t>Testing</w:t>
      </w:r>
      <w:r w:rsidR="001B0E0F">
        <w:rPr>
          <w:rFonts w:cs="Arial"/>
        </w:rPr>
        <w:t xml:space="preserve"> for v</w:t>
      </w:r>
      <w:r w:rsidR="002C2541">
        <w:rPr>
          <w:rFonts w:cs="Arial"/>
        </w:rPr>
        <w:t>alid XML:</w:t>
      </w:r>
      <w:r w:rsidRPr="002A6733">
        <w:rPr>
          <w:rFonts w:cs="Arial"/>
        </w:rPr>
        <w:t xml:space="preserve"> here, we ensure that the xml is “valid xml” meaning there are no malformed tags, incorrect use of characters, and that proper encoding is used, etc.  We currently require that all XML follow the W3C Recommendation 26 November 2008 (Extensible Markup Language (XML) 1.0 (Fifth Edition)).</w:t>
      </w:r>
      <w:r w:rsidR="002C2541">
        <w:rPr>
          <w:rFonts w:cs="Arial"/>
        </w:rPr>
        <w:t xml:space="preserve"> We are now calling this Level 1 </w:t>
      </w:r>
      <w:r w:rsidR="001B0E0F">
        <w:rPr>
          <w:rFonts w:cs="Arial"/>
        </w:rPr>
        <w:t>compliance</w:t>
      </w:r>
      <w:r w:rsidR="002C2541">
        <w:rPr>
          <w:rFonts w:cs="Arial"/>
        </w:rPr>
        <w:t>.</w:t>
      </w:r>
    </w:p>
    <w:p w14:paraId="43006D04" w14:textId="77777777" w:rsidR="00A00E94" w:rsidRPr="002A6733" w:rsidRDefault="001B0E0F" w:rsidP="00A00E94">
      <w:pPr>
        <w:pStyle w:val="ListParagraph"/>
        <w:numPr>
          <w:ilvl w:val="0"/>
          <w:numId w:val="12"/>
        </w:numPr>
        <w:spacing w:line="256" w:lineRule="auto"/>
        <w:rPr>
          <w:rFonts w:cs="Arial"/>
        </w:rPr>
      </w:pPr>
      <w:r>
        <w:rPr>
          <w:rFonts w:cs="Arial"/>
        </w:rPr>
        <w:t>Testing for v</w:t>
      </w:r>
      <w:r w:rsidR="002C2541">
        <w:rPr>
          <w:rFonts w:cs="Arial"/>
        </w:rPr>
        <w:t>alid gbXML:</w:t>
      </w:r>
      <w:r w:rsidR="00A00E94" w:rsidRPr="002A6733">
        <w:rPr>
          <w:rFonts w:cs="Arial"/>
        </w:rPr>
        <w:t xml:space="preserve"> here, we ensure that the XML that has been submitted adheres to the gbXML XSD Schema.</w:t>
      </w:r>
      <w:r w:rsidR="002C2541">
        <w:rPr>
          <w:rFonts w:cs="Arial"/>
        </w:rPr>
        <w:t xml:space="preserve"> We are now calling this Level 2 </w:t>
      </w:r>
      <w:r>
        <w:rPr>
          <w:rFonts w:cs="Arial"/>
        </w:rPr>
        <w:t>compliance</w:t>
      </w:r>
      <w:r w:rsidR="002C2541">
        <w:rPr>
          <w:rFonts w:cs="Arial"/>
        </w:rPr>
        <w:t>.</w:t>
      </w:r>
    </w:p>
    <w:p w14:paraId="026310A4" w14:textId="77777777" w:rsidR="00A00E94" w:rsidRPr="002A6733" w:rsidRDefault="00A00E94" w:rsidP="00A00E94">
      <w:pPr>
        <w:pStyle w:val="ListParagraph"/>
        <w:numPr>
          <w:ilvl w:val="1"/>
          <w:numId w:val="12"/>
        </w:numPr>
        <w:spacing w:line="256" w:lineRule="auto"/>
        <w:rPr>
          <w:rFonts w:cs="Arial"/>
        </w:rPr>
      </w:pPr>
      <w:r w:rsidRPr="002A6733">
        <w:rPr>
          <w:rFonts w:cs="Arial"/>
        </w:rPr>
        <w:lastRenderedPageBreak/>
        <w:t>Change 1 - Currently the validator only accepts one version for validation.  The suggestion is to add a drop down menu will to allow the user to text against different XSDs.</w:t>
      </w:r>
    </w:p>
    <w:p w14:paraId="2D82236B" w14:textId="77777777" w:rsidR="00A00E94" w:rsidRPr="002A6733" w:rsidRDefault="00A00E94" w:rsidP="00A00E94">
      <w:pPr>
        <w:pStyle w:val="ListParagraph"/>
        <w:numPr>
          <w:ilvl w:val="0"/>
          <w:numId w:val="12"/>
        </w:numPr>
        <w:spacing w:line="256" w:lineRule="auto"/>
        <w:rPr>
          <w:rFonts w:cs="Arial"/>
        </w:rPr>
      </w:pPr>
      <w:r w:rsidRPr="002A6733">
        <w:rPr>
          <w:rFonts w:cs="Arial"/>
        </w:rPr>
        <w:t>Indi</w:t>
      </w:r>
      <w:r w:rsidR="001B0E0F">
        <w:rPr>
          <w:rFonts w:cs="Arial"/>
        </w:rPr>
        <w:t>vidual tests vs. overall t</w:t>
      </w:r>
      <w:r w:rsidR="002C2541">
        <w:rPr>
          <w:rFonts w:cs="Arial"/>
        </w:rPr>
        <w:t>ests:</w:t>
      </w:r>
      <w:r w:rsidRPr="002A6733">
        <w:rPr>
          <w:rFonts w:cs="Arial"/>
        </w:rPr>
        <w:t xml:space="preserve"> the certification process requires that the vendor successfully PASS several test cases (these test cases are shown in table 1 above).  Each test case is likewise made up of individual tests, ensuring floor areas match in the vendor-created file and standard gbXML test case file.  Currently there is an “overall pass” that indicates whether the vendor has passed the test overall.  A table is held in the validator’s database that determines which individual tests are required to pass.</w:t>
      </w:r>
    </w:p>
    <w:p w14:paraId="7495906B" w14:textId="77777777" w:rsidR="00A00E94" w:rsidRPr="002A6733" w:rsidRDefault="00A00E94" w:rsidP="00A00E94">
      <w:pPr>
        <w:pStyle w:val="ListParagraph"/>
        <w:numPr>
          <w:ilvl w:val="1"/>
          <w:numId w:val="12"/>
        </w:numPr>
        <w:spacing w:line="256" w:lineRule="auto"/>
        <w:rPr>
          <w:rFonts w:cs="Arial"/>
        </w:rPr>
      </w:pPr>
      <w:r w:rsidRPr="002A6733">
        <w:rPr>
          <w:rFonts w:cs="Arial"/>
        </w:rPr>
        <w:t xml:space="preserve">We currently do not intend to change the individual tests that are </w:t>
      </w:r>
      <w:r w:rsidR="00655670" w:rsidRPr="002A6733">
        <w:rPr>
          <w:rFonts w:cs="Arial"/>
        </w:rPr>
        <w:t>required for the overall pass</w:t>
      </w:r>
    </w:p>
    <w:p w14:paraId="28D253D5" w14:textId="77777777" w:rsidR="00A00E94" w:rsidRPr="002A6733" w:rsidRDefault="00A00E94" w:rsidP="00A00E94">
      <w:pPr>
        <w:pStyle w:val="ListParagraph"/>
        <w:numPr>
          <w:ilvl w:val="1"/>
          <w:numId w:val="12"/>
        </w:numPr>
        <w:spacing w:line="256" w:lineRule="auto"/>
        <w:rPr>
          <w:rFonts w:cs="Arial"/>
        </w:rPr>
      </w:pPr>
      <w:r w:rsidRPr="002A6733">
        <w:rPr>
          <w:rFonts w:cs="Arial"/>
        </w:rPr>
        <w:t>However, it will be more transparent which individual test is required to pass each case, and documentation will make it clear what the individual tests require to pass.</w:t>
      </w:r>
    </w:p>
    <w:p w14:paraId="27E6C8B4" w14:textId="77777777" w:rsidR="00A00E94" w:rsidRPr="002A6733" w:rsidRDefault="00A00E94" w:rsidP="00A00E94">
      <w:pPr>
        <w:pStyle w:val="ListParagraph"/>
        <w:numPr>
          <w:ilvl w:val="0"/>
          <w:numId w:val="12"/>
        </w:numPr>
        <w:spacing w:line="256" w:lineRule="auto"/>
        <w:rPr>
          <w:rFonts w:cs="Arial"/>
        </w:rPr>
      </w:pPr>
      <w:r w:rsidRPr="002A6733">
        <w:rPr>
          <w:rFonts w:cs="Arial"/>
        </w:rPr>
        <w:t>Metric vs IP</w:t>
      </w:r>
    </w:p>
    <w:p w14:paraId="5BAE6F51" w14:textId="77777777" w:rsidR="00A00E94" w:rsidRPr="002A6733" w:rsidRDefault="00A00E94" w:rsidP="00A00E94">
      <w:pPr>
        <w:pStyle w:val="ListParagraph"/>
        <w:numPr>
          <w:ilvl w:val="1"/>
          <w:numId w:val="12"/>
        </w:numPr>
        <w:spacing w:line="256" w:lineRule="auto"/>
        <w:rPr>
          <w:rFonts w:cs="Arial"/>
        </w:rPr>
      </w:pPr>
      <w:r w:rsidRPr="002A6733">
        <w:rPr>
          <w:rFonts w:cs="Arial"/>
        </w:rPr>
        <w:t xml:space="preserve">Currently all of the test cases are written in IP and it is expected that all vendor files are in IP, in the same IP units no less.  </w:t>
      </w:r>
    </w:p>
    <w:p w14:paraId="4DF14CAB" w14:textId="77777777" w:rsidR="00A00E94" w:rsidRPr="002A6733" w:rsidRDefault="00A00E94" w:rsidP="00A00E94">
      <w:pPr>
        <w:pStyle w:val="ListParagraph"/>
        <w:numPr>
          <w:ilvl w:val="2"/>
          <w:numId w:val="12"/>
        </w:numPr>
        <w:spacing w:line="256" w:lineRule="auto"/>
        <w:rPr>
          <w:rFonts w:cs="Arial"/>
        </w:rPr>
      </w:pPr>
      <w:r w:rsidRPr="002A6733">
        <w:rPr>
          <w:rFonts w:cs="Arial"/>
        </w:rPr>
        <w:t>In the future, the vendors may submit their test cases in whichever units they most prefer.  So long as the units of measure comply with gbXML XSD requirements, any unit is acceptable.</w:t>
      </w:r>
    </w:p>
    <w:p w14:paraId="3D171895" w14:textId="10390D5D" w:rsidR="002C40A0" w:rsidRPr="00641EB6" w:rsidRDefault="00A00E94" w:rsidP="00641EB6">
      <w:pPr>
        <w:rPr>
          <w:rFonts w:cs="Arial"/>
        </w:rPr>
      </w:pPr>
      <w:r w:rsidRPr="002A6733">
        <w:rPr>
          <w:rFonts w:cs="Arial"/>
        </w:rPr>
        <w:t>The general idea is, a standard file resides on the gbXML server.  It has been scrubbed to ensure a properly defined gbXML file that is in adherence with the schema.  The vendor submits a gbXML file that they have drawn on their own.  Each of these individual tests is conducted</w:t>
      </w:r>
      <w:ins w:id="231" w:author="Microsoft account" w:date="2016-09-30T11:38:00Z">
        <w:r w:rsidR="005420E8">
          <w:rPr>
            <w:rFonts w:cs="Arial"/>
          </w:rPr>
          <w:t xml:space="preserve"> </w:t>
        </w:r>
      </w:ins>
      <w:del w:id="232" w:author="Microsoft account" w:date="2016-09-30T11:38:00Z">
        <w:r w:rsidRPr="002A6733" w:rsidDel="005420E8">
          <w:rPr>
            <w:rFonts w:cs="Arial"/>
          </w:rPr>
          <w:delText xml:space="preserve">, </w:delText>
        </w:r>
      </w:del>
      <w:r w:rsidRPr="002A6733">
        <w:rPr>
          <w:rFonts w:cs="Arial"/>
        </w:rPr>
        <w:t>to ensure the vendor has drawn the test case properly</w:t>
      </w:r>
      <w:ins w:id="233" w:author="Microsoft account" w:date="2016-09-30T11:38:00Z">
        <w:r w:rsidR="005420E8">
          <w:rPr>
            <w:rFonts w:cs="Arial"/>
          </w:rPr>
          <w:t xml:space="preserve"> </w:t>
        </w:r>
      </w:ins>
      <w:del w:id="234" w:author="Microsoft account" w:date="2016-09-30T11:38:00Z">
        <w:r w:rsidRPr="002A6733" w:rsidDel="005420E8">
          <w:rPr>
            <w:rFonts w:cs="Arial"/>
          </w:rPr>
          <w:delText xml:space="preserve">, </w:delText>
        </w:r>
      </w:del>
      <w:r w:rsidRPr="002A6733">
        <w:rPr>
          <w:rFonts w:cs="Arial"/>
        </w:rPr>
        <w:t xml:space="preserve">and that the vendor tool has translated the geometry successfully to gbXML.  </w:t>
      </w:r>
    </w:p>
    <w:p w14:paraId="77C26B65" w14:textId="77777777" w:rsidR="005420E8" w:rsidRDefault="005420E8" w:rsidP="00FF4280">
      <w:pPr>
        <w:spacing w:line="256" w:lineRule="auto"/>
        <w:rPr>
          <w:ins w:id="235" w:author="Microsoft account" w:date="2016-09-30T11:38:00Z"/>
          <w:rFonts w:cs="Arial"/>
          <w:b/>
          <w:u w:val="single"/>
        </w:rPr>
      </w:pPr>
    </w:p>
    <w:p w14:paraId="0A9952D8" w14:textId="2641EF82" w:rsidR="00483AA8" w:rsidRPr="00F85B74" w:rsidRDefault="00483AA8" w:rsidP="00FF4280">
      <w:pPr>
        <w:spacing w:line="256" w:lineRule="auto"/>
        <w:rPr>
          <w:rFonts w:cs="Arial"/>
          <w:b/>
          <w:u w:val="single"/>
        </w:rPr>
      </w:pPr>
      <w:r w:rsidRPr="0053591A">
        <w:rPr>
          <w:rFonts w:cs="Arial"/>
          <w:b/>
          <w:u w:val="single"/>
        </w:rPr>
        <w:t>Future Work</w:t>
      </w:r>
      <w:r>
        <w:rPr>
          <w:rFonts w:cs="Arial"/>
          <w:b/>
          <w:u w:val="single"/>
        </w:rPr>
        <w:t xml:space="preserve"> – </w:t>
      </w:r>
      <w:r>
        <w:rPr>
          <w:rFonts w:cs="Arial"/>
          <w:b/>
          <w:u w:val="single"/>
        </w:rPr>
        <w:t>New gbXML Features</w:t>
      </w:r>
    </w:p>
    <w:p w14:paraId="3A16EB83" w14:textId="77777777" w:rsidR="009C6CD9" w:rsidRPr="00FF4280" w:rsidRDefault="00BE63E0" w:rsidP="00FF4280">
      <w:pPr>
        <w:spacing w:line="256" w:lineRule="auto"/>
        <w:rPr>
          <w:rFonts w:cs="Arial"/>
          <w:b/>
        </w:rPr>
      </w:pPr>
      <w:commentRangeStart w:id="236"/>
      <w:r>
        <w:rPr>
          <w:rFonts w:cs="Arial"/>
          <w:b/>
        </w:rPr>
        <w:t>Further Develop</w:t>
      </w:r>
      <w:r w:rsidR="00655670" w:rsidRPr="0053591A">
        <w:rPr>
          <w:rFonts w:cs="Arial"/>
          <w:b/>
        </w:rPr>
        <w:t xml:space="preserve"> Level 3 </w:t>
      </w:r>
      <w:r w:rsidR="001B0E0F">
        <w:rPr>
          <w:rFonts w:cs="Arial"/>
          <w:b/>
        </w:rPr>
        <w:t>Compliance</w:t>
      </w:r>
      <w:commentRangeEnd w:id="236"/>
      <w:r w:rsidR="00AD0AB2">
        <w:rPr>
          <w:rStyle w:val="CommentReference"/>
        </w:rPr>
        <w:commentReference w:id="236"/>
      </w:r>
      <w:r w:rsidR="0053591A">
        <w:rPr>
          <w:rFonts w:cs="Arial"/>
          <w:b/>
        </w:rPr>
        <w:br/>
      </w:r>
      <w:r w:rsidR="003D7086" w:rsidRPr="002A6733">
        <w:rPr>
          <w:rFonts w:cs="Arial"/>
        </w:rPr>
        <w:t xml:space="preserve">We will be working with </w:t>
      </w:r>
      <w:r w:rsidR="00EE4E63" w:rsidRPr="002A6733">
        <w:rPr>
          <w:rFonts w:cs="Arial"/>
        </w:rPr>
        <w:t xml:space="preserve">Autodesk </w:t>
      </w:r>
      <w:r w:rsidR="003D2AB4">
        <w:rPr>
          <w:rFonts w:cs="Arial"/>
        </w:rPr>
        <w:t>to achieve L</w:t>
      </w:r>
      <w:r w:rsidR="009C6CD9" w:rsidRPr="002A6733">
        <w:rPr>
          <w:rFonts w:cs="Arial"/>
        </w:rPr>
        <w:t xml:space="preserve">evel 3 </w:t>
      </w:r>
      <w:r w:rsidR="003D2AB4">
        <w:rPr>
          <w:rFonts w:cs="Arial"/>
        </w:rPr>
        <w:t>certification</w:t>
      </w:r>
      <w:r>
        <w:rPr>
          <w:rFonts w:cs="Arial"/>
        </w:rPr>
        <w:t>, which has yet to be fully defined</w:t>
      </w:r>
      <w:r w:rsidR="009C6CD9" w:rsidRPr="002A6733">
        <w:rPr>
          <w:rFonts w:cs="Arial"/>
        </w:rPr>
        <w:t>. It does involve certain levels of vendor tool automation that goes far above and beyond Levels 1 and 2 compliance. Autodesk desires to achieve Level 3 compliance for both Autodesk Revit and Insight 360. Some examples of Autodesk-specific Level 3 automation include:</w:t>
      </w:r>
    </w:p>
    <w:p w14:paraId="1C55E333" w14:textId="77777777" w:rsidR="009C6CD9" w:rsidRPr="002A6733" w:rsidRDefault="009C6CD9" w:rsidP="00BE63E0">
      <w:pPr>
        <w:numPr>
          <w:ilvl w:val="0"/>
          <w:numId w:val="23"/>
        </w:numPr>
        <w:rPr>
          <w:rFonts w:cs="Arial"/>
        </w:rPr>
      </w:pPr>
      <w:r w:rsidRPr="002A6733">
        <w:rPr>
          <w:rFonts w:cs="Arial"/>
        </w:rPr>
        <w:t xml:space="preserve">Handling ‘real’ architectural models i.e. supporting a very wide variety of modeling practices, coping with natural inaccuracies (small gaps / overlaps) and scaling from concept to detailed design </w:t>
      </w:r>
    </w:p>
    <w:p w14:paraId="25F9D081" w14:textId="77777777" w:rsidR="009C6CD9" w:rsidRPr="002A6733" w:rsidRDefault="009C6CD9" w:rsidP="00BE63E0">
      <w:pPr>
        <w:numPr>
          <w:ilvl w:val="0"/>
          <w:numId w:val="23"/>
        </w:numPr>
        <w:rPr>
          <w:rFonts w:cs="Arial"/>
        </w:rPr>
      </w:pPr>
      <w:r w:rsidRPr="002A6733">
        <w:rPr>
          <w:rFonts w:cs="Arial"/>
        </w:rPr>
        <w:t>Automatic perimeter / core thermal zoning</w:t>
      </w:r>
    </w:p>
    <w:p w14:paraId="7BC0A872" w14:textId="77777777" w:rsidR="009C6CD9" w:rsidRPr="002A6733" w:rsidRDefault="009C6CD9" w:rsidP="00BE63E0">
      <w:pPr>
        <w:numPr>
          <w:ilvl w:val="0"/>
          <w:numId w:val="23"/>
        </w:numPr>
        <w:rPr>
          <w:rFonts w:cs="Arial"/>
        </w:rPr>
      </w:pPr>
      <w:r w:rsidRPr="002A6733">
        <w:rPr>
          <w:rFonts w:cs="Arial"/>
        </w:rPr>
        <w:t>Automatic identification of elements acting as shading (as opposed to room bounding) without manual definition</w:t>
      </w:r>
    </w:p>
    <w:p w14:paraId="290B1779" w14:textId="77777777" w:rsidR="009C6CD9" w:rsidRPr="002A6733" w:rsidRDefault="009C6CD9" w:rsidP="00BE63E0">
      <w:pPr>
        <w:numPr>
          <w:ilvl w:val="0"/>
          <w:numId w:val="23"/>
        </w:numPr>
        <w:rPr>
          <w:rFonts w:cs="Arial"/>
        </w:rPr>
      </w:pPr>
      <w:r w:rsidRPr="002A6733">
        <w:rPr>
          <w:rFonts w:cs="Arial"/>
        </w:rPr>
        <w:t>Handling ‘Sandwich’ conditions i.e. when two or more elements are adjacent or very closely adjacent and often not perfectly parallel but essentially a single gbXML surface</w:t>
      </w:r>
    </w:p>
    <w:p w14:paraId="299052C0" w14:textId="77777777" w:rsidR="009C6CD9" w:rsidRPr="002A6733" w:rsidRDefault="009C6CD9" w:rsidP="00BE63E0">
      <w:pPr>
        <w:numPr>
          <w:ilvl w:val="0"/>
          <w:numId w:val="23"/>
        </w:numPr>
        <w:rPr>
          <w:rFonts w:cs="Arial"/>
        </w:rPr>
      </w:pPr>
      <w:r w:rsidRPr="002A6733">
        <w:rPr>
          <w:rFonts w:cs="Arial"/>
        </w:rPr>
        <w:lastRenderedPageBreak/>
        <w:t>Definition of material thermal properties (which get very interesting when combined with sandwich conditions)</w:t>
      </w:r>
    </w:p>
    <w:p w14:paraId="20C368C4" w14:textId="77777777" w:rsidR="009C6CD9" w:rsidRPr="002A6733" w:rsidRDefault="009C6CD9" w:rsidP="00BE63E0">
      <w:pPr>
        <w:numPr>
          <w:ilvl w:val="0"/>
          <w:numId w:val="23"/>
        </w:numPr>
        <w:rPr>
          <w:rFonts w:cs="Arial"/>
        </w:rPr>
      </w:pPr>
      <w:r w:rsidRPr="002A6733">
        <w:rPr>
          <w:rFonts w:cs="Arial"/>
        </w:rPr>
        <w:t>Working with or with explicit room/space objects and their associate metadata</w:t>
      </w:r>
    </w:p>
    <w:p w14:paraId="0396F8F4" w14:textId="77777777" w:rsidR="009C6CD9" w:rsidRPr="00BE63E0" w:rsidRDefault="009C6CD9" w:rsidP="00BE63E0">
      <w:pPr>
        <w:pStyle w:val="ListParagraph"/>
        <w:numPr>
          <w:ilvl w:val="0"/>
          <w:numId w:val="23"/>
        </w:numPr>
        <w:spacing w:after="0"/>
        <w:rPr>
          <w:rFonts w:cs="Arial"/>
        </w:rPr>
      </w:pPr>
      <w:r w:rsidRPr="00BE63E0">
        <w:rPr>
          <w:rFonts w:cs="Arial"/>
        </w:rPr>
        <w:t>Above / below grade</w:t>
      </w:r>
    </w:p>
    <w:p w14:paraId="51D962A2" w14:textId="77777777" w:rsidR="009C6CD9" w:rsidRPr="00BE63E0" w:rsidRDefault="009C6CD9" w:rsidP="00BE63E0">
      <w:pPr>
        <w:pStyle w:val="ListParagraph"/>
        <w:numPr>
          <w:ilvl w:val="0"/>
          <w:numId w:val="23"/>
        </w:numPr>
        <w:spacing w:after="0"/>
        <w:rPr>
          <w:rFonts w:cs="Arial"/>
        </w:rPr>
      </w:pPr>
      <w:r w:rsidRPr="00BE63E0">
        <w:rPr>
          <w:rFonts w:cs="Arial"/>
        </w:rPr>
        <w:t>Columns</w:t>
      </w:r>
    </w:p>
    <w:p w14:paraId="1BA9D152" w14:textId="77777777" w:rsidR="009C6CD9" w:rsidRPr="00BE63E0" w:rsidRDefault="009C6CD9" w:rsidP="00BE63E0">
      <w:pPr>
        <w:pStyle w:val="ListParagraph"/>
        <w:numPr>
          <w:ilvl w:val="0"/>
          <w:numId w:val="23"/>
        </w:numPr>
        <w:spacing w:after="0"/>
        <w:rPr>
          <w:rFonts w:cs="Arial"/>
        </w:rPr>
      </w:pPr>
      <w:r w:rsidRPr="00BE63E0">
        <w:rPr>
          <w:rFonts w:cs="Arial"/>
        </w:rPr>
        <w:t>Openings</w:t>
      </w:r>
    </w:p>
    <w:p w14:paraId="5CD002EA" w14:textId="77777777" w:rsidR="009C6CD9" w:rsidRPr="00BE63E0" w:rsidRDefault="009C6CD9" w:rsidP="00BE63E0">
      <w:pPr>
        <w:pStyle w:val="ListParagraph"/>
        <w:numPr>
          <w:ilvl w:val="0"/>
          <w:numId w:val="23"/>
        </w:numPr>
        <w:spacing w:after="0"/>
        <w:rPr>
          <w:rFonts w:cs="Arial"/>
        </w:rPr>
      </w:pPr>
      <w:r w:rsidRPr="00BE63E0">
        <w:rPr>
          <w:rFonts w:cs="Arial"/>
        </w:rPr>
        <w:t>Ceiling voids</w:t>
      </w:r>
    </w:p>
    <w:p w14:paraId="330CB9D4" w14:textId="77777777" w:rsidR="00340D26" w:rsidRDefault="00340D26" w:rsidP="00655670">
      <w:pPr>
        <w:pStyle w:val="Default"/>
        <w:rPr>
          <w:rFonts w:asciiTheme="minorHAnsi" w:hAnsiTheme="minorHAnsi"/>
          <w:color w:val="auto"/>
          <w:sz w:val="22"/>
          <w:szCs w:val="22"/>
        </w:rPr>
      </w:pPr>
    </w:p>
    <w:p w14:paraId="0A41C64C" w14:textId="44D9B5BD" w:rsidR="00AD0AB2" w:rsidDel="00937170" w:rsidRDefault="00AD0AB2" w:rsidP="00655670">
      <w:pPr>
        <w:pStyle w:val="Default"/>
        <w:rPr>
          <w:del w:id="237" w:author="Microsoft account" w:date="2016-09-29T11:49:00Z"/>
          <w:rFonts w:asciiTheme="minorHAnsi" w:hAnsiTheme="minorHAnsi"/>
          <w:color w:val="auto"/>
          <w:sz w:val="22"/>
          <w:szCs w:val="22"/>
        </w:rPr>
      </w:pPr>
      <w:r>
        <w:rPr>
          <w:rFonts w:asciiTheme="minorHAnsi" w:hAnsiTheme="minorHAnsi"/>
          <w:color w:val="auto"/>
          <w:sz w:val="22"/>
          <w:szCs w:val="22"/>
        </w:rPr>
        <w:t xml:space="preserve">Discuss the possibility of “use case” based validation.  For example, what fields are required for the </w:t>
      </w:r>
      <w:ins w:id="238" w:author="Microsoft account" w:date="2016-09-30T11:38:00Z">
        <w:r w:rsidR="00EC3F8D">
          <w:rPr>
            <w:rFonts w:asciiTheme="minorHAnsi" w:hAnsiTheme="minorHAnsi"/>
            <w:color w:val="auto"/>
            <w:sz w:val="22"/>
            <w:szCs w:val="22"/>
          </w:rPr>
          <w:t>e</w:t>
        </w:r>
      </w:ins>
      <w:del w:id="239" w:author="Microsoft account" w:date="2016-09-30T11:38:00Z">
        <w:r w:rsidDel="00EC3F8D">
          <w:rPr>
            <w:rFonts w:asciiTheme="minorHAnsi" w:hAnsiTheme="minorHAnsi"/>
            <w:color w:val="auto"/>
            <w:sz w:val="22"/>
            <w:szCs w:val="22"/>
          </w:rPr>
          <w:delText>E</w:delText>
        </w:r>
      </w:del>
      <w:r>
        <w:rPr>
          <w:rFonts w:asciiTheme="minorHAnsi" w:hAnsiTheme="minorHAnsi"/>
          <w:color w:val="auto"/>
          <w:sz w:val="22"/>
          <w:szCs w:val="22"/>
        </w:rPr>
        <w:t xml:space="preserve">nergy </w:t>
      </w:r>
      <w:ins w:id="240" w:author="Microsoft account" w:date="2016-09-30T11:38:00Z">
        <w:r w:rsidR="00EC3F8D">
          <w:rPr>
            <w:rFonts w:asciiTheme="minorHAnsi" w:hAnsiTheme="minorHAnsi"/>
            <w:color w:val="auto"/>
            <w:sz w:val="22"/>
            <w:szCs w:val="22"/>
          </w:rPr>
          <w:t>m</w:t>
        </w:r>
      </w:ins>
      <w:del w:id="241" w:author="Microsoft account" w:date="2016-09-30T11:38:00Z">
        <w:r w:rsidDel="00EC3F8D">
          <w:rPr>
            <w:rFonts w:asciiTheme="minorHAnsi" w:hAnsiTheme="minorHAnsi"/>
            <w:color w:val="auto"/>
            <w:sz w:val="22"/>
            <w:szCs w:val="22"/>
          </w:rPr>
          <w:delText>M</w:delText>
        </w:r>
      </w:del>
      <w:r>
        <w:rPr>
          <w:rFonts w:asciiTheme="minorHAnsi" w:hAnsiTheme="minorHAnsi"/>
          <w:color w:val="auto"/>
          <w:sz w:val="22"/>
          <w:szCs w:val="22"/>
        </w:rPr>
        <w:t xml:space="preserve">odeling use case (or maybe the OpenStudio use case)?  What fields are required for the HVAC loads use case?  See </w:t>
      </w:r>
      <w:hyperlink r:id="rId12" w:history="1">
        <w:r w:rsidRPr="002D7E89">
          <w:rPr>
            <w:rStyle w:val="Hyperlink"/>
            <w:rFonts w:asciiTheme="minorHAnsi" w:hAnsiTheme="minorHAnsi"/>
            <w:sz w:val="22"/>
            <w:szCs w:val="22"/>
          </w:rPr>
          <w:t>http://www.hpxmlonline.com/tools-resources/data-selection-tool/</w:t>
        </w:r>
      </w:hyperlink>
      <w:r>
        <w:rPr>
          <w:rFonts w:asciiTheme="minorHAnsi" w:hAnsiTheme="minorHAnsi"/>
          <w:color w:val="auto"/>
          <w:sz w:val="22"/>
          <w:szCs w:val="22"/>
        </w:rPr>
        <w:t xml:space="preserve"> for an example of this.  </w:t>
      </w:r>
    </w:p>
    <w:p w14:paraId="186101A4" w14:textId="77777777" w:rsidR="00AD0AB2" w:rsidRDefault="00AD0AB2" w:rsidP="00655670">
      <w:pPr>
        <w:pStyle w:val="Default"/>
        <w:rPr>
          <w:rFonts w:asciiTheme="minorHAnsi" w:hAnsiTheme="minorHAnsi"/>
          <w:color w:val="auto"/>
          <w:sz w:val="22"/>
          <w:szCs w:val="22"/>
        </w:rPr>
      </w:pPr>
    </w:p>
    <w:p w14:paraId="5C88B49D" w14:textId="77777777" w:rsidR="00AD0AB2" w:rsidRDefault="00AD0AB2" w:rsidP="00655670">
      <w:pPr>
        <w:pStyle w:val="Default"/>
        <w:rPr>
          <w:rFonts w:asciiTheme="minorHAnsi" w:hAnsiTheme="minorHAnsi"/>
          <w:color w:val="auto"/>
          <w:sz w:val="22"/>
          <w:szCs w:val="22"/>
        </w:rPr>
      </w:pPr>
    </w:p>
    <w:p w14:paraId="0385C22E" w14:textId="77777777" w:rsidR="00BD3C61" w:rsidRPr="00BD3C61" w:rsidRDefault="00BD3C61" w:rsidP="00655670">
      <w:pPr>
        <w:pStyle w:val="Default"/>
        <w:rPr>
          <w:rFonts w:asciiTheme="minorHAnsi" w:hAnsiTheme="minorHAnsi"/>
          <w:b/>
          <w:color w:val="auto"/>
          <w:sz w:val="22"/>
          <w:szCs w:val="22"/>
        </w:rPr>
      </w:pPr>
      <w:commentRangeStart w:id="242"/>
      <w:r w:rsidRPr="00BD3C61">
        <w:rPr>
          <w:rFonts w:asciiTheme="minorHAnsi" w:hAnsiTheme="minorHAnsi"/>
          <w:b/>
          <w:color w:val="auto"/>
          <w:sz w:val="22"/>
          <w:szCs w:val="22"/>
        </w:rPr>
        <w:t>Develop a gbXML Conversion Tool</w:t>
      </w:r>
      <w:commentRangeEnd w:id="242"/>
      <w:r w:rsidR="00AD0AB2">
        <w:rPr>
          <w:rStyle w:val="CommentReference"/>
          <w:rFonts w:asciiTheme="minorHAnsi" w:hAnsiTheme="minorHAnsi" w:cstheme="minorBidi"/>
          <w:color w:val="auto"/>
        </w:rPr>
        <w:commentReference w:id="242"/>
      </w:r>
    </w:p>
    <w:p w14:paraId="3D771BB4" w14:textId="2D1A83D0" w:rsidR="00BD3C61" w:rsidRDefault="00EB0A1F" w:rsidP="00655670">
      <w:pPr>
        <w:pStyle w:val="Default"/>
        <w:rPr>
          <w:rFonts w:asciiTheme="minorHAnsi" w:hAnsiTheme="minorHAnsi"/>
          <w:color w:val="auto"/>
          <w:sz w:val="22"/>
          <w:szCs w:val="22"/>
        </w:rPr>
      </w:pPr>
      <w:commentRangeStart w:id="243"/>
      <w:r>
        <w:rPr>
          <w:rFonts w:asciiTheme="minorHAnsi" w:hAnsiTheme="minorHAnsi"/>
          <w:color w:val="auto"/>
          <w:sz w:val="22"/>
          <w:szCs w:val="22"/>
        </w:rPr>
        <w:t>Both</w:t>
      </w:r>
      <w:r w:rsidR="00BD3C61">
        <w:rPr>
          <w:rFonts w:asciiTheme="minorHAnsi" w:hAnsiTheme="minorHAnsi"/>
          <w:color w:val="auto"/>
          <w:sz w:val="22"/>
          <w:szCs w:val="22"/>
        </w:rPr>
        <w:t xml:space="preserve"> NREL and Autodesk </w:t>
      </w:r>
      <w:r>
        <w:rPr>
          <w:rFonts w:asciiTheme="minorHAnsi" w:hAnsiTheme="minorHAnsi"/>
          <w:color w:val="auto"/>
          <w:sz w:val="22"/>
          <w:szCs w:val="22"/>
        </w:rPr>
        <w:t xml:space="preserve">have requested that we </w:t>
      </w:r>
      <w:r w:rsidR="00BD3C61">
        <w:rPr>
          <w:rFonts w:asciiTheme="minorHAnsi" w:hAnsiTheme="minorHAnsi"/>
          <w:color w:val="auto"/>
          <w:sz w:val="22"/>
          <w:szCs w:val="22"/>
        </w:rPr>
        <w:t xml:space="preserve">develop a </w:t>
      </w:r>
      <w:r w:rsidR="003C73A1">
        <w:rPr>
          <w:rFonts w:asciiTheme="minorHAnsi" w:hAnsiTheme="minorHAnsi"/>
          <w:color w:val="auto"/>
          <w:sz w:val="22"/>
          <w:szCs w:val="22"/>
        </w:rPr>
        <w:t xml:space="preserve">simple </w:t>
      </w:r>
      <w:r w:rsidR="00BD3C61">
        <w:rPr>
          <w:rFonts w:asciiTheme="minorHAnsi" w:hAnsiTheme="minorHAnsi"/>
          <w:color w:val="auto"/>
          <w:sz w:val="22"/>
          <w:szCs w:val="22"/>
        </w:rPr>
        <w:t xml:space="preserve">software tool </w:t>
      </w:r>
      <w:r w:rsidR="003C73A1">
        <w:rPr>
          <w:rFonts w:asciiTheme="minorHAnsi" w:hAnsiTheme="minorHAnsi"/>
          <w:color w:val="auto"/>
          <w:sz w:val="22"/>
          <w:szCs w:val="22"/>
        </w:rPr>
        <w:t xml:space="preserve">(web-based) </w:t>
      </w:r>
      <w:r w:rsidR="00BD3C61">
        <w:rPr>
          <w:rFonts w:asciiTheme="minorHAnsi" w:hAnsiTheme="minorHAnsi"/>
          <w:color w:val="auto"/>
          <w:sz w:val="22"/>
          <w:szCs w:val="22"/>
        </w:rPr>
        <w:t>that converts previous versions of gbXML (i.e. – 0.37) to la</w:t>
      </w:r>
      <w:r>
        <w:rPr>
          <w:rFonts w:asciiTheme="minorHAnsi" w:hAnsiTheme="minorHAnsi"/>
          <w:color w:val="auto"/>
          <w:sz w:val="22"/>
          <w:szCs w:val="22"/>
        </w:rPr>
        <w:t xml:space="preserve">ter or the current versions </w:t>
      </w:r>
      <w:r w:rsidR="00BD3C61">
        <w:rPr>
          <w:rFonts w:asciiTheme="minorHAnsi" w:hAnsiTheme="minorHAnsi"/>
          <w:color w:val="auto"/>
          <w:sz w:val="22"/>
          <w:szCs w:val="22"/>
        </w:rPr>
        <w:t xml:space="preserve">since major tools such as Autodesk Revit </w:t>
      </w:r>
      <w:r w:rsidR="003C73A1">
        <w:rPr>
          <w:rFonts w:asciiTheme="minorHAnsi" w:hAnsiTheme="minorHAnsi"/>
          <w:color w:val="auto"/>
          <w:sz w:val="22"/>
          <w:szCs w:val="22"/>
        </w:rPr>
        <w:t xml:space="preserve">continue to </w:t>
      </w:r>
      <w:r w:rsidR="002307A0">
        <w:rPr>
          <w:rFonts w:asciiTheme="minorHAnsi" w:hAnsiTheme="minorHAnsi"/>
          <w:color w:val="auto"/>
          <w:sz w:val="22"/>
          <w:szCs w:val="22"/>
        </w:rPr>
        <w:t>support the 0.37 version while val</w:t>
      </w:r>
      <w:r w:rsidR="001C0BAA">
        <w:rPr>
          <w:rFonts w:asciiTheme="minorHAnsi" w:hAnsiTheme="minorHAnsi"/>
          <w:color w:val="auto"/>
          <w:sz w:val="22"/>
          <w:szCs w:val="22"/>
        </w:rPr>
        <w:t>idation only supports the latest version</w:t>
      </w:r>
      <w:r w:rsidR="002307A0">
        <w:rPr>
          <w:rFonts w:asciiTheme="minorHAnsi" w:hAnsiTheme="minorHAnsi"/>
          <w:color w:val="auto"/>
          <w:sz w:val="22"/>
          <w:szCs w:val="22"/>
        </w:rPr>
        <w:t>.</w:t>
      </w:r>
      <w:commentRangeEnd w:id="243"/>
      <w:r w:rsidR="00AD0AB2">
        <w:rPr>
          <w:rStyle w:val="CommentReference"/>
          <w:rFonts w:asciiTheme="minorHAnsi" w:hAnsiTheme="minorHAnsi" w:cstheme="minorBidi"/>
          <w:color w:val="auto"/>
        </w:rPr>
        <w:commentReference w:id="243"/>
      </w:r>
      <w:r w:rsidR="00F85B74">
        <w:rPr>
          <w:rFonts w:asciiTheme="minorHAnsi" w:hAnsiTheme="minorHAnsi"/>
          <w:color w:val="auto"/>
          <w:sz w:val="22"/>
          <w:szCs w:val="22"/>
        </w:rPr>
        <w:t xml:space="preserve"> This is not an easy task</w:t>
      </w:r>
      <w:ins w:id="244" w:author="Microsoft account" w:date="2016-09-30T11:38:00Z">
        <w:r w:rsidR="00EC3F8D">
          <w:rPr>
            <w:rFonts w:asciiTheme="minorHAnsi" w:hAnsiTheme="minorHAnsi"/>
            <w:color w:val="auto"/>
            <w:sz w:val="22"/>
            <w:szCs w:val="22"/>
          </w:rPr>
          <w:t xml:space="preserve"> on the part of the software vendor</w:t>
        </w:r>
      </w:ins>
      <w:r w:rsidR="00F85B74">
        <w:rPr>
          <w:rFonts w:asciiTheme="minorHAnsi" w:hAnsiTheme="minorHAnsi"/>
          <w:color w:val="auto"/>
          <w:sz w:val="22"/>
          <w:szCs w:val="22"/>
        </w:rPr>
        <w:t xml:space="preserve"> to update to the latest version since </w:t>
      </w:r>
      <w:del w:id="245" w:author="Microsoft account" w:date="2016-09-30T11:39:00Z">
        <w:r w:rsidR="00F85B74" w:rsidDel="00EC3F8D">
          <w:rPr>
            <w:rFonts w:asciiTheme="minorHAnsi" w:hAnsiTheme="minorHAnsi"/>
            <w:color w:val="auto"/>
            <w:sz w:val="22"/>
            <w:szCs w:val="22"/>
          </w:rPr>
          <w:delText xml:space="preserve">complex </w:delText>
        </w:r>
      </w:del>
      <w:r w:rsidR="00F85B74">
        <w:rPr>
          <w:rFonts w:asciiTheme="minorHAnsi" w:hAnsiTheme="minorHAnsi"/>
          <w:color w:val="auto"/>
          <w:sz w:val="22"/>
          <w:szCs w:val="22"/>
        </w:rPr>
        <w:t xml:space="preserve">tools like Autodesk Revit have long-term </w:t>
      </w:r>
      <w:ins w:id="246" w:author="Microsoft account" w:date="2016-09-30T11:39:00Z">
        <w:r w:rsidR="00EC3F8D">
          <w:rPr>
            <w:rFonts w:asciiTheme="minorHAnsi" w:hAnsiTheme="minorHAnsi"/>
            <w:color w:val="auto"/>
            <w:sz w:val="22"/>
            <w:szCs w:val="22"/>
          </w:rPr>
          <w:t>“</w:t>
        </w:r>
      </w:ins>
      <w:r w:rsidR="00F85B74">
        <w:rPr>
          <w:rFonts w:asciiTheme="minorHAnsi" w:hAnsiTheme="minorHAnsi"/>
          <w:color w:val="auto"/>
          <w:sz w:val="22"/>
          <w:szCs w:val="22"/>
        </w:rPr>
        <w:t>wish-list to release cycles</w:t>
      </w:r>
      <w:ins w:id="247" w:author="Microsoft account" w:date="2016-09-30T11:39:00Z">
        <w:r w:rsidR="00EC3F8D">
          <w:rPr>
            <w:rFonts w:asciiTheme="minorHAnsi" w:hAnsiTheme="minorHAnsi"/>
            <w:color w:val="auto"/>
            <w:sz w:val="22"/>
            <w:szCs w:val="22"/>
          </w:rPr>
          <w:t>”</w:t>
        </w:r>
      </w:ins>
      <w:r w:rsidR="00F85B74">
        <w:rPr>
          <w:rFonts w:asciiTheme="minorHAnsi" w:hAnsiTheme="minorHAnsi"/>
          <w:color w:val="auto"/>
          <w:sz w:val="22"/>
          <w:szCs w:val="22"/>
        </w:rPr>
        <w:t xml:space="preserve"> (often 1 or more years). </w:t>
      </w:r>
      <w:ins w:id="248" w:author="Microsoft account" w:date="2016-09-29T11:52:00Z">
        <w:r w:rsidR="00937170">
          <w:rPr>
            <w:rFonts w:asciiTheme="minorHAnsi" w:hAnsiTheme="minorHAnsi"/>
            <w:color w:val="auto"/>
            <w:sz w:val="22"/>
            <w:szCs w:val="22"/>
          </w:rPr>
          <w:t>Therefore, developing a conversion tool will allow these previous versions of gbXML to update to later versions.</w:t>
        </w:r>
      </w:ins>
    </w:p>
    <w:p w14:paraId="1D6E9CB0" w14:textId="77777777" w:rsidR="00BD3C61" w:rsidRDefault="00BD3C61" w:rsidP="00655670">
      <w:pPr>
        <w:pStyle w:val="Default"/>
        <w:rPr>
          <w:rFonts w:asciiTheme="minorHAnsi" w:hAnsiTheme="minorHAnsi"/>
          <w:color w:val="auto"/>
          <w:sz w:val="22"/>
          <w:szCs w:val="22"/>
        </w:rPr>
      </w:pPr>
    </w:p>
    <w:p w14:paraId="377DCCAD" w14:textId="77777777" w:rsidR="00295388" w:rsidRDefault="00295388" w:rsidP="00295388">
      <w:pPr>
        <w:pStyle w:val="Default"/>
        <w:rPr>
          <w:rFonts w:asciiTheme="minorHAnsi" w:hAnsiTheme="minorHAnsi"/>
          <w:b/>
          <w:bCs/>
          <w:color w:val="auto"/>
          <w:sz w:val="22"/>
          <w:szCs w:val="22"/>
        </w:rPr>
      </w:pPr>
      <w:commentRangeStart w:id="249"/>
      <w:r w:rsidRPr="00FF4280">
        <w:rPr>
          <w:rFonts w:asciiTheme="minorHAnsi" w:hAnsiTheme="minorHAnsi"/>
          <w:b/>
          <w:bCs/>
          <w:color w:val="auto"/>
          <w:sz w:val="22"/>
          <w:szCs w:val="22"/>
        </w:rPr>
        <w:t>Develop a Generic Validator</w:t>
      </w:r>
      <w:r>
        <w:rPr>
          <w:rFonts w:asciiTheme="minorHAnsi" w:hAnsiTheme="minorHAnsi"/>
          <w:b/>
          <w:bCs/>
          <w:color w:val="auto"/>
          <w:sz w:val="22"/>
          <w:szCs w:val="22"/>
        </w:rPr>
        <w:t xml:space="preserve"> and Open-Source Geometry Engine</w:t>
      </w:r>
      <w:commentRangeEnd w:id="249"/>
      <w:r w:rsidR="00AD0AB2">
        <w:rPr>
          <w:rStyle w:val="CommentReference"/>
          <w:rFonts w:asciiTheme="minorHAnsi" w:hAnsiTheme="minorHAnsi" w:cstheme="minorBidi"/>
          <w:color w:val="auto"/>
        </w:rPr>
        <w:commentReference w:id="249"/>
      </w:r>
    </w:p>
    <w:p w14:paraId="7021E049" w14:textId="77777777" w:rsidR="00655670" w:rsidRPr="00FF4280" w:rsidRDefault="00466524" w:rsidP="00FF4280">
      <w:pPr>
        <w:rPr>
          <w:rFonts w:cs="Arial"/>
        </w:rPr>
      </w:pPr>
      <w:r>
        <w:rPr>
          <w:rFonts w:cs="Arial"/>
        </w:rPr>
        <w:t>While we have successfully developed a test-case validation tool (</w:t>
      </w:r>
      <w:hyperlink r:id="rId13" w:history="1">
        <w:r w:rsidRPr="0036678C">
          <w:rPr>
            <w:rStyle w:val="Hyperlink"/>
            <w:rFonts w:cs="Arial"/>
          </w:rPr>
          <w:t>http://gbxml.org/validator/Pages/TestPage.aspx</w:t>
        </w:r>
      </w:hyperlink>
      <w:r>
        <w:rPr>
          <w:rFonts w:cs="Arial"/>
        </w:rPr>
        <w:t xml:space="preserve"> ), we still need to develop a “generic” validation software tool that can be used by more stakeholders including energy modelers, engineers, architects, and others. </w:t>
      </w:r>
      <w:r w:rsidR="00655670" w:rsidRPr="00FF4280">
        <w:rPr>
          <w:rFonts w:cs="Arial"/>
        </w:rPr>
        <w:t xml:space="preserve">This tool </w:t>
      </w:r>
      <w:r>
        <w:rPr>
          <w:rFonts w:cs="Arial"/>
        </w:rPr>
        <w:t>should</w:t>
      </w:r>
      <w:r w:rsidR="00655670" w:rsidRPr="00FF4280">
        <w:rPr>
          <w:rFonts w:cs="Arial"/>
        </w:rPr>
        <w:t xml:space="preserve"> be able t</w:t>
      </w:r>
      <w:r w:rsidR="00806F5A">
        <w:rPr>
          <w:rFonts w:cs="Arial"/>
        </w:rPr>
        <w:t>o validate any generic gbXML, not just test-case gbXML files</w:t>
      </w:r>
      <w:r w:rsidR="00655670" w:rsidRPr="00FF4280">
        <w:rPr>
          <w:rFonts w:cs="Arial"/>
        </w:rPr>
        <w:t>.</w:t>
      </w:r>
      <w:r w:rsidR="005B439C">
        <w:rPr>
          <w:rFonts w:cs="Arial"/>
        </w:rPr>
        <w:t xml:space="preserve"> </w:t>
      </w:r>
      <w:r w:rsidR="00295388">
        <w:rPr>
          <w:rFonts w:cs="Arial"/>
        </w:rPr>
        <w:t>We believe we are closer than ever to achieving this vision, however, there is limited time and budget to test such concepts.  Developing unit tests, and making incremental improvements to this code base</w:t>
      </w:r>
      <w:r w:rsidR="005B439C">
        <w:rPr>
          <w:rFonts w:cs="Arial"/>
        </w:rPr>
        <w:t>,</w:t>
      </w:r>
      <w:r w:rsidR="00295388">
        <w:rPr>
          <w:rFonts w:cs="Arial"/>
        </w:rPr>
        <w:t xml:space="preserve"> is a full-time effort that is constantly in need of development efforts.</w:t>
      </w:r>
    </w:p>
    <w:p w14:paraId="5EA64FBF" w14:textId="0DCA86C1" w:rsidR="0002283B" w:rsidDel="003F6745" w:rsidRDefault="00295388" w:rsidP="00655670">
      <w:pPr>
        <w:pStyle w:val="Default"/>
        <w:rPr>
          <w:del w:id="250" w:author="Microsoft account" w:date="2016-09-30T11:43:00Z"/>
          <w:rFonts w:asciiTheme="minorHAnsi" w:hAnsiTheme="minorHAnsi"/>
          <w:color w:val="auto"/>
          <w:sz w:val="22"/>
          <w:szCs w:val="22"/>
        </w:rPr>
      </w:pPr>
      <w:r>
        <w:rPr>
          <w:rFonts w:asciiTheme="minorHAnsi" w:hAnsiTheme="minorHAnsi"/>
          <w:color w:val="auto"/>
          <w:sz w:val="22"/>
          <w:szCs w:val="22"/>
        </w:rPr>
        <w:t>The software development effort taken thus far to develop vendor certification tools will be</w:t>
      </w:r>
      <w:r w:rsidRPr="00FF4280">
        <w:rPr>
          <w:rFonts w:asciiTheme="minorHAnsi" w:hAnsiTheme="minorHAnsi"/>
          <w:color w:val="auto"/>
          <w:sz w:val="22"/>
          <w:szCs w:val="22"/>
        </w:rPr>
        <w:t xml:space="preserve"> </w:t>
      </w:r>
      <w:r>
        <w:rPr>
          <w:rFonts w:asciiTheme="minorHAnsi" w:hAnsiTheme="minorHAnsi"/>
          <w:color w:val="auto"/>
          <w:sz w:val="22"/>
          <w:szCs w:val="22"/>
        </w:rPr>
        <w:t xml:space="preserve">leveraged for the </w:t>
      </w:r>
      <w:r w:rsidRPr="00FF4280">
        <w:rPr>
          <w:rFonts w:asciiTheme="minorHAnsi" w:hAnsiTheme="minorHAnsi"/>
          <w:color w:val="auto"/>
          <w:sz w:val="22"/>
          <w:szCs w:val="22"/>
        </w:rPr>
        <w:t>generic validator</w:t>
      </w:r>
      <w:r>
        <w:rPr>
          <w:rFonts w:asciiTheme="minorHAnsi" w:hAnsiTheme="minorHAnsi"/>
          <w:color w:val="auto"/>
          <w:sz w:val="22"/>
          <w:szCs w:val="22"/>
        </w:rPr>
        <w:t>, one</w:t>
      </w:r>
      <w:r w:rsidRPr="00FF4280">
        <w:rPr>
          <w:rFonts w:asciiTheme="minorHAnsi" w:hAnsiTheme="minorHAnsi"/>
          <w:color w:val="auto"/>
          <w:sz w:val="22"/>
          <w:szCs w:val="22"/>
        </w:rPr>
        <w:t xml:space="preserve"> that can accept any user model. </w:t>
      </w:r>
      <w:r w:rsidR="00655670" w:rsidRPr="00FF4280">
        <w:rPr>
          <w:rFonts w:asciiTheme="minorHAnsi" w:hAnsiTheme="minorHAnsi"/>
          <w:color w:val="auto"/>
          <w:sz w:val="22"/>
          <w:szCs w:val="22"/>
        </w:rPr>
        <w:t>A web page shall be developed on gbXML.org so a user can upload their gbXML model and the validator shall determine if there are any defects. If there are defects, the website shall provide information to alert the user to any defects that were found. A web based 3D visualization</w:t>
      </w:r>
      <w:r w:rsidR="00BA4A10">
        <w:rPr>
          <w:rFonts w:asciiTheme="minorHAnsi" w:hAnsiTheme="minorHAnsi"/>
          <w:color w:val="auto"/>
          <w:sz w:val="22"/>
          <w:szCs w:val="22"/>
        </w:rPr>
        <w:t xml:space="preserve"> tool</w:t>
      </w:r>
      <w:r w:rsidR="00655670" w:rsidRPr="00FF4280">
        <w:rPr>
          <w:rFonts w:asciiTheme="minorHAnsi" w:hAnsiTheme="minorHAnsi"/>
          <w:color w:val="auto"/>
          <w:sz w:val="22"/>
          <w:szCs w:val="22"/>
        </w:rPr>
        <w:t xml:space="preserve"> may be provided to visualize the uploaded model and to identify the defects in a meaningful way. </w:t>
      </w:r>
      <w:r w:rsidR="0002283B">
        <w:rPr>
          <w:rFonts w:asciiTheme="minorHAnsi" w:hAnsiTheme="minorHAnsi"/>
          <w:color w:val="auto"/>
          <w:sz w:val="22"/>
          <w:szCs w:val="22"/>
        </w:rPr>
        <w:t xml:space="preserve">We plan on using Autodesk’s Forge Viewer API to translate the gbXML geometry into a web-based model. </w:t>
      </w:r>
      <w:ins w:id="251" w:author="Microsoft account" w:date="2016-09-30T11:43:00Z">
        <w:r w:rsidR="003F6745">
          <w:rPr>
            <w:rFonts w:asciiTheme="minorHAnsi" w:hAnsiTheme="minorHAnsi"/>
            <w:color w:val="auto"/>
            <w:sz w:val="22"/>
            <w:szCs w:val="22"/>
          </w:rPr>
          <w:br/>
        </w:r>
      </w:ins>
    </w:p>
    <w:p w14:paraId="2D4E3CB6" w14:textId="77777777" w:rsidR="0002283B" w:rsidDel="003F6745" w:rsidRDefault="0002283B" w:rsidP="00655670">
      <w:pPr>
        <w:pStyle w:val="Default"/>
        <w:rPr>
          <w:del w:id="252" w:author="Microsoft account" w:date="2016-09-30T11:43:00Z"/>
          <w:rFonts w:asciiTheme="minorHAnsi" w:hAnsiTheme="minorHAnsi"/>
          <w:color w:val="auto"/>
          <w:sz w:val="22"/>
          <w:szCs w:val="22"/>
        </w:rPr>
      </w:pPr>
    </w:p>
    <w:p w14:paraId="2D7BE24B" w14:textId="43D43424" w:rsidR="0002283B" w:rsidRPr="00FF4280" w:rsidDel="00EC3F8D" w:rsidRDefault="00655670" w:rsidP="0002283B">
      <w:pPr>
        <w:pStyle w:val="Default"/>
        <w:rPr>
          <w:moveFrom w:id="253" w:author="Microsoft account" w:date="2016-09-30T11:40:00Z"/>
          <w:rFonts w:asciiTheme="minorHAnsi" w:hAnsiTheme="minorHAnsi"/>
          <w:color w:val="auto"/>
          <w:sz w:val="22"/>
          <w:szCs w:val="22"/>
        </w:rPr>
      </w:pPr>
      <w:moveFromRangeStart w:id="254" w:author="Microsoft account" w:date="2016-09-30T11:40:00Z" w:name="move462998956"/>
      <w:moveFrom w:id="255" w:author="Microsoft account" w:date="2016-09-30T11:40:00Z">
        <w:r w:rsidRPr="00FF4280" w:rsidDel="00EC3F8D">
          <w:rPr>
            <w:rFonts w:asciiTheme="minorHAnsi" w:hAnsiTheme="minorHAnsi"/>
            <w:color w:val="auto"/>
            <w:sz w:val="22"/>
            <w:szCs w:val="22"/>
          </w:rPr>
          <w:t xml:space="preserve">Information from the uploaded models shall be stored in a database that can be used to gain insight on the use of gbXML in practice, e.g. which software tool authored the model and which defects were found. Finally, the web page </w:t>
        </w:r>
        <w:r w:rsidR="0002283B" w:rsidDel="00EC3F8D">
          <w:rPr>
            <w:rFonts w:asciiTheme="minorHAnsi" w:hAnsiTheme="minorHAnsi"/>
            <w:color w:val="auto"/>
            <w:sz w:val="22"/>
            <w:szCs w:val="22"/>
          </w:rPr>
          <w:t>shall</w:t>
        </w:r>
        <w:r w:rsidRPr="00FF4280" w:rsidDel="00EC3F8D">
          <w:rPr>
            <w:rFonts w:asciiTheme="minorHAnsi" w:hAnsiTheme="minorHAnsi"/>
            <w:color w:val="auto"/>
            <w:sz w:val="22"/>
            <w:szCs w:val="22"/>
          </w:rPr>
          <w:t xml:space="preserve"> be developed with the capability to add a web based API and command line tool that other software tools could leverage</w:t>
        </w:r>
        <w:r w:rsidR="0002283B" w:rsidDel="00EC3F8D">
          <w:rPr>
            <w:rFonts w:asciiTheme="minorHAnsi" w:hAnsiTheme="minorHAnsi"/>
            <w:color w:val="auto"/>
            <w:sz w:val="22"/>
            <w:szCs w:val="22"/>
          </w:rPr>
          <w:t>.</w:t>
        </w:r>
      </w:moveFrom>
    </w:p>
    <w:moveFromRangeEnd w:id="254"/>
    <w:p w14:paraId="02AE588D" w14:textId="77777777" w:rsidR="00655A22" w:rsidRDefault="00655A22" w:rsidP="003F6745">
      <w:pPr>
        <w:pStyle w:val="Default"/>
        <w:rPr>
          <w:ins w:id="256" w:author="Microsoft account" w:date="2016-09-30T11:01:00Z"/>
        </w:rPr>
        <w:pPrChange w:id="257" w:author="Microsoft account" w:date="2016-09-30T11:43:00Z">
          <w:pPr>
            <w:spacing w:line="256" w:lineRule="auto"/>
          </w:pPr>
        </w:pPrChange>
      </w:pPr>
    </w:p>
    <w:p w14:paraId="39E94D5A" w14:textId="42F8F574" w:rsidR="00655A22" w:rsidRPr="00EC3F8D" w:rsidRDefault="00655A22" w:rsidP="00655A22">
      <w:pPr>
        <w:spacing w:line="256" w:lineRule="auto"/>
        <w:rPr>
          <w:ins w:id="258" w:author="Microsoft account" w:date="2016-09-30T11:07:00Z"/>
          <w:rPrChange w:id="259" w:author="Microsoft account" w:date="2016-09-30T11:40:00Z">
            <w:rPr>
              <w:ins w:id="260" w:author="Microsoft account" w:date="2016-09-30T11:07:00Z"/>
            </w:rPr>
          </w:rPrChange>
        </w:rPr>
        <w:pPrChange w:id="261" w:author="Microsoft account" w:date="2016-09-30T11:01:00Z">
          <w:pPr>
            <w:spacing w:line="256" w:lineRule="auto"/>
          </w:pPr>
        </w:pPrChange>
      </w:pPr>
      <w:ins w:id="262" w:author="Microsoft account" w:date="2016-09-30T11:01:00Z">
        <w:r w:rsidRPr="00655A22">
          <w:rPr>
            <w:b/>
            <w:rPrChange w:id="263" w:author="Microsoft account" w:date="2016-09-30T11:01:00Z">
              <w:rPr/>
            </w:rPrChange>
          </w:rPr>
          <w:t>Create a gbXML Portal</w:t>
        </w:r>
      </w:ins>
      <w:ins w:id="264" w:author="Microsoft account" w:date="2016-09-30T11:14:00Z">
        <w:r w:rsidR="00C00F89">
          <w:rPr>
            <w:b/>
          </w:rPr>
          <w:t xml:space="preserve"> and Accompanying Web Service</w:t>
        </w:r>
        <w:r w:rsidR="00C00F89">
          <w:rPr>
            <w:b/>
          </w:rPr>
          <w:br/>
        </w:r>
      </w:ins>
      <w:ins w:id="265" w:author="Microsoft account" w:date="2016-09-30T11:40:00Z">
        <w:r w:rsidR="00EC3F8D">
          <w:t>Along with the generic validator wish-list item above, another</w:t>
        </w:r>
      </w:ins>
      <w:ins w:id="266" w:author="Microsoft account" w:date="2016-09-30T11:04:00Z">
        <w:r>
          <w:t xml:space="preserve"> long-time goal has been to create a </w:t>
        </w:r>
      </w:ins>
      <w:ins w:id="267" w:author="Microsoft account" w:date="2016-09-30T11:05:00Z">
        <w:r>
          <w:t>gbXML “portal” that allows users to register and upload gbXML files for remote storage. We would create a web service</w:t>
        </w:r>
      </w:ins>
      <w:ins w:id="268" w:author="Microsoft account" w:date="2016-09-30T11:42:00Z">
        <w:r w:rsidR="00EC3F8D">
          <w:t xml:space="preserve"> (or web API)</w:t>
        </w:r>
      </w:ins>
      <w:ins w:id="269" w:author="Microsoft account" w:date="2016-09-30T11:05:00Z">
        <w:r>
          <w:t xml:space="preserve"> that could be accessed by authorized software tools to import</w:t>
        </w:r>
      </w:ins>
      <w:ins w:id="270" w:author="Microsoft account" w:date="2016-09-30T11:06:00Z">
        <w:r>
          <w:t xml:space="preserve"> and/or export</w:t>
        </w:r>
      </w:ins>
      <w:ins w:id="271" w:author="Microsoft account" w:date="2016-09-30T11:05:00Z">
        <w:r>
          <w:t xml:space="preserve"> </w:t>
        </w:r>
      </w:ins>
      <w:ins w:id="272" w:author="Microsoft account" w:date="2016-09-30T11:07:00Z">
        <w:r>
          <w:t>gbXML files to and from this portal. This would provide the following benefits:</w:t>
        </w:r>
      </w:ins>
    </w:p>
    <w:p w14:paraId="4FA27DA0" w14:textId="03DDE6CE" w:rsidR="00655A22" w:rsidRDefault="00655A22" w:rsidP="00C00F89">
      <w:pPr>
        <w:pStyle w:val="ListParagraph"/>
        <w:numPr>
          <w:ilvl w:val="0"/>
          <w:numId w:val="32"/>
        </w:numPr>
        <w:spacing w:line="256" w:lineRule="auto"/>
        <w:rPr>
          <w:ins w:id="273" w:author="Microsoft account" w:date="2016-09-30T11:07:00Z"/>
        </w:rPr>
        <w:pPrChange w:id="274" w:author="Microsoft account" w:date="2016-09-30T11:14:00Z">
          <w:pPr>
            <w:spacing w:line="256" w:lineRule="auto"/>
          </w:pPr>
        </w:pPrChange>
      </w:pPr>
      <w:ins w:id="275" w:author="Microsoft account" w:date="2016-09-30T11:07:00Z">
        <w:r>
          <w:t xml:space="preserve">Different </w:t>
        </w:r>
      </w:ins>
      <w:ins w:id="276" w:author="Microsoft account" w:date="2016-09-30T11:09:00Z">
        <w:r>
          <w:t xml:space="preserve">“dot” </w:t>
        </w:r>
      </w:ins>
      <w:ins w:id="277" w:author="Microsoft account" w:date="2016-09-30T11:07:00Z">
        <w:r>
          <w:t xml:space="preserve">versions of gbXML could automatically </w:t>
        </w:r>
      </w:ins>
      <w:ins w:id="278" w:author="Microsoft account" w:date="2016-09-30T11:09:00Z">
        <w:r>
          <w:t xml:space="preserve">be </w:t>
        </w:r>
      </w:ins>
      <w:ins w:id="279" w:author="Microsoft account" w:date="2016-09-30T11:07:00Z">
        <w:r>
          <w:t xml:space="preserve">converted to the appropriate </w:t>
        </w:r>
      </w:ins>
      <w:ins w:id="280" w:author="Microsoft account" w:date="2016-09-30T11:09:00Z">
        <w:r>
          <w:t xml:space="preserve">“dot” </w:t>
        </w:r>
      </w:ins>
      <w:ins w:id="281" w:author="Microsoft account" w:date="2016-09-30T11:07:00Z">
        <w:r>
          <w:t xml:space="preserve">gbXML version that is supported by a </w:t>
        </w:r>
      </w:ins>
      <w:ins w:id="282" w:author="Microsoft account" w:date="2016-09-30T11:09:00Z">
        <w:r>
          <w:t xml:space="preserve">consuming </w:t>
        </w:r>
      </w:ins>
      <w:ins w:id="283" w:author="Microsoft account" w:date="2016-09-30T11:07:00Z">
        <w:r>
          <w:t>software tool.</w:t>
        </w:r>
      </w:ins>
    </w:p>
    <w:p w14:paraId="2FE9B415" w14:textId="25655D63" w:rsidR="00655A22" w:rsidRDefault="00655A22" w:rsidP="00C00F89">
      <w:pPr>
        <w:pStyle w:val="ListParagraph"/>
        <w:numPr>
          <w:ilvl w:val="0"/>
          <w:numId w:val="32"/>
        </w:numPr>
        <w:spacing w:line="256" w:lineRule="auto"/>
        <w:rPr>
          <w:ins w:id="284" w:author="Microsoft account" w:date="2016-09-30T11:12:00Z"/>
        </w:rPr>
        <w:pPrChange w:id="285" w:author="Microsoft account" w:date="2016-09-30T11:14:00Z">
          <w:pPr>
            <w:spacing w:line="256" w:lineRule="auto"/>
          </w:pPr>
        </w:pPrChange>
      </w:pPr>
      <w:ins w:id="286" w:author="Microsoft account" w:date="2016-09-30T11:09:00Z">
        <w:r>
          <w:lastRenderedPageBreak/>
          <w:t xml:space="preserve">Different versions of the same gbXML file that is produced by a BIM authoring tool could be stored in the portal </w:t>
        </w:r>
      </w:ins>
      <w:ins w:id="287" w:author="Microsoft account" w:date="2016-09-30T11:11:00Z">
        <w:r w:rsidR="004D2C01">
          <w:t xml:space="preserve">so that a </w:t>
        </w:r>
      </w:ins>
      <w:ins w:id="288" w:author="Microsoft account" w:date="2016-09-30T11:12:00Z">
        <w:r w:rsidR="004D2C01">
          <w:t>consuming tool could easily re-import it and update any changed information. Think of it as a sort of “version control”</w:t>
        </w:r>
        <w:r w:rsidR="00E4638D">
          <w:t xml:space="preserve"> function</w:t>
        </w:r>
        <w:r w:rsidR="004D2C01">
          <w:t>.</w:t>
        </w:r>
      </w:ins>
    </w:p>
    <w:p w14:paraId="3EE111FC" w14:textId="1B7A6ECA" w:rsidR="00EC3F8D" w:rsidRPr="00EC3F8D" w:rsidRDefault="004D2C01" w:rsidP="00EC3F8D">
      <w:pPr>
        <w:pStyle w:val="ListParagraph"/>
        <w:numPr>
          <w:ilvl w:val="0"/>
          <w:numId w:val="32"/>
        </w:numPr>
        <w:spacing w:line="256" w:lineRule="auto"/>
        <w:rPr>
          <w:moveTo w:id="289" w:author="Microsoft account" w:date="2016-09-30T11:40:00Z"/>
          <w:rPrChange w:id="290" w:author="Microsoft account" w:date="2016-09-30T11:41:00Z">
            <w:rPr>
              <w:moveTo w:id="291" w:author="Microsoft account" w:date="2016-09-30T11:40:00Z"/>
            </w:rPr>
          </w:rPrChange>
        </w:rPr>
        <w:pPrChange w:id="292" w:author="Microsoft account" w:date="2016-09-30T11:41:00Z">
          <w:pPr>
            <w:pStyle w:val="Default"/>
            <w:numPr>
              <w:numId w:val="32"/>
            </w:numPr>
            <w:ind w:left="720" w:hanging="360"/>
          </w:pPr>
        </w:pPrChange>
      </w:pPr>
      <w:ins w:id="293" w:author="Microsoft account" w:date="2016-09-30T11:12:00Z">
        <w:r>
          <w:t>If enough gbXML files are uploaded to the portal, we could begin to analyze the data</w:t>
        </w:r>
        <w:r w:rsidR="00E4638D">
          <w:t xml:space="preserve"> and look for trends that may benefit the industry.</w:t>
        </w:r>
      </w:ins>
      <w:ins w:id="294" w:author="Microsoft account" w:date="2016-09-30T11:41:00Z">
        <w:r w:rsidR="00EC3F8D">
          <w:t xml:space="preserve"> For example, i</w:t>
        </w:r>
      </w:ins>
      <w:moveToRangeStart w:id="295" w:author="Microsoft account" w:date="2016-09-30T11:40:00Z" w:name="move462998956"/>
      <w:moveTo w:id="296" w:author="Microsoft account" w:date="2016-09-30T11:40:00Z">
        <w:del w:id="297" w:author="Microsoft account" w:date="2016-09-30T11:41:00Z">
          <w:r w:rsidR="00EC3F8D" w:rsidRPr="00EC3F8D" w:rsidDel="00EC3F8D">
            <w:rPr>
              <w:rPrChange w:id="298" w:author="Microsoft account" w:date="2016-09-30T11:41:00Z">
                <w:rPr/>
              </w:rPrChange>
            </w:rPr>
            <w:delText>I</w:delText>
          </w:r>
        </w:del>
        <w:r w:rsidR="00EC3F8D" w:rsidRPr="00EC3F8D">
          <w:rPr>
            <w:rPrChange w:id="299" w:author="Microsoft account" w:date="2016-09-30T11:41:00Z">
              <w:rPr/>
            </w:rPrChange>
          </w:rPr>
          <w:t xml:space="preserve">nformation from the uploaded models </w:t>
        </w:r>
        <w:del w:id="300" w:author="Microsoft account" w:date="2016-09-30T11:41:00Z">
          <w:r w:rsidR="00EC3F8D" w:rsidRPr="00EC3F8D" w:rsidDel="00EC3F8D">
            <w:rPr>
              <w:rPrChange w:id="301" w:author="Microsoft account" w:date="2016-09-30T11:41:00Z">
                <w:rPr/>
              </w:rPrChange>
            </w:rPr>
            <w:delText>shall be stored in a database</w:delText>
          </w:r>
        </w:del>
      </w:moveTo>
      <w:ins w:id="302" w:author="Microsoft account" w:date="2016-09-30T11:41:00Z">
        <w:r w:rsidR="00EC3F8D">
          <w:t>could be analyzed</w:t>
        </w:r>
      </w:ins>
      <w:moveTo w:id="303" w:author="Microsoft account" w:date="2016-09-30T11:40:00Z">
        <w:r w:rsidR="00EC3F8D" w:rsidRPr="00EC3F8D">
          <w:rPr>
            <w:rPrChange w:id="304" w:author="Microsoft account" w:date="2016-09-30T11:41:00Z">
              <w:rPr/>
            </w:rPrChange>
          </w:rPr>
          <w:t xml:space="preserve"> </w:t>
        </w:r>
        <w:del w:id="305" w:author="Microsoft account" w:date="2016-09-30T11:41:00Z">
          <w:r w:rsidR="00EC3F8D" w:rsidRPr="00EC3F8D" w:rsidDel="00EC3F8D">
            <w:rPr>
              <w:rPrChange w:id="306" w:author="Microsoft account" w:date="2016-09-30T11:41:00Z">
                <w:rPr/>
              </w:rPrChange>
            </w:rPr>
            <w:delText>that can be used</w:delText>
          </w:r>
        </w:del>
      </w:moveTo>
      <w:ins w:id="307" w:author="Microsoft account" w:date="2016-09-30T11:41:00Z">
        <w:r w:rsidR="00EC3F8D">
          <w:t>so as</w:t>
        </w:r>
      </w:ins>
      <w:moveTo w:id="308" w:author="Microsoft account" w:date="2016-09-30T11:40:00Z">
        <w:r w:rsidR="00EC3F8D" w:rsidRPr="00EC3F8D">
          <w:rPr>
            <w:rPrChange w:id="309" w:author="Microsoft account" w:date="2016-09-30T11:41:00Z">
              <w:rPr/>
            </w:rPrChange>
          </w:rPr>
          <w:t xml:space="preserve"> to gain insight on the use of gbXML in practice, e.g. which software tool authored the model and which defects were found</w:t>
        </w:r>
        <w:del w:id="310" w:author="Microsoft account" w:date="2016-09-30T11:41:00Z">
          <w:r w:rsidR="00EC3F8D" w:rsidRPr="00EC3F8D" w:rsidDel="00EC3F8D">
            <w:rPr>
              <w:rPrChange w:id="311" w:author="Microsoft account" w:date="2016-09-30T11:41:00Z">
                <w:rPr/>
              </w:rPrChange>
            </w:rPr>
            <w:delText>. Finally, the web page shall be developed with the capability to add a web based API and command line tool that other software tools could leverage</w:delText>
          </w:r>
        </w:del>
        <w:r w:rsidR="00EC3F8D" w:rsidRPr="00EC3F8D">
          <w:rPr>
            <w:rPrChange w:id="312" w:author="Microsoft account" w:date="2016-09-30T11:41:00Z">
              <w:rPr/>
            </w:rPrChange>
          </w:rPr>
          <w:t>.</w:t>
        </w:r>
      </w:moveTo>
    </w:p>
    <w:moveToRangeEnd w:id="295"/>
    <w:p w14:paraId="04A5185D" w14:textId="647D671A" w:rsidR="00AD0AB2" w:rsidRPr="00655A22" w:rsidDel="00070518" w:rsidRDefault="00655670" w:rsidP="00655A22">
      <w:pPr>
        <w:spacing w:line="256" w:lineRule="auto"/>
        <w:rPr>
          <w:del w:id="313" w:author="Microsoft account" w:date="2016-09-29T10:44:00Z"/>
          <w:b/>
          <w:rPrChange w:id="314" w:author="Microsoft account" w:date="2016-09-30T11:01:00Z">
            <w:rPr>
              <w:del w:id="315" w:author="Microsoft account" w:date="2016-09-29T10:44:00Z"/>
              <w:rFonts w:asciiTheme="minorHAnsi" w:hAnsiTheme="minorHAnsi"/>
              <w:color w:val="auto"/>
              <w:sz w:val="22"/>
              <w:szCs w:val="22"/>
            </w:rPr>
          </w:rPrChange>
        </w:rPr>
        <w:pPrChange w:id="316" w:author="Microsoft account" w:date="2016-09-30T11:01:00Z">
          <w:pPr>
            <w:pStyle w:val="Default"/>
          </w:pPr>
        </w:pPrChange>
      </w:pPr>
      <w:del w:id="317" w:author="Microsoft account" w:date="2016-09-29T10:44:00Z">
        <w:r w:rsidRPr="00655A22" w:rsidDel="00070518">
          <w:rPr>
            <w:b/>
            <w:rPrChange w:id="318" w:author="Microsoft account" w:date="2016-09-30T11:01:00Z">
              <w:rPr>
                <w:rFonts w:asciiTheme="minorHAnsi" w:hAnsiTheme="minorHAnsi"/>
                <w:color w:val="auto"/>
                <w:sz w:val="22"/>
                <w:szCs w:val="22"/>
              </w:rPr>
            </w:rPrChange>
          </w:rPr>
          <w:delText>.</w:delText>
        </w:r>
      </w:del>
    </w:p>
    <w:p w14:paraId="4CA45557" w14:textId="296E6A02" w:rsidR="00655670" w:rsidRPr="00655A22" w:rsidDel="00070518" w:rsidRDefault="00AD0AB2" w:rsidP="00655A22">
      <w:pPr>
        <w:spacing w:line="256" w:lineRule="auto"/>
        <w:rPr>
          <w:del w:id="319" w:author="Microsoft account" w:date="2016-09-29T10:44:00Z"/>
          <w:b/>
          <w:rPrChange w:id="320" w:author="Microsoft account" w:date="2016-09-30T11:01:00Z">
            <w:rPr>
              <w:del w:id="321" w:author="Microsoft account" w:date="2016-09-29T10:44:00Z"/>
              <w:rFonts w:asciiTheme="minorHAnsi" w:hAnsiTheme="minorHAnsi"/>
              <w:color w:val="auto"/>
              <w:sz w:val="22"/>
              <w:szCs w:val="22"/>
            </w:rPr>
          </w:rPrChange>
        </w:rPr>
        <w:pPrChange w:id="322" w:author="Microsoft account" w:date="2016-09-30T11:01:00Z">
          <w:pPr>
            <w:pStyle w:val="Default"/>
          </w:pPr>
        </w:pPrChange>
      </w:pPr>
      <w:del w:id="323" w:author="Microsoft account" w:date="2016-09-29T10:44:00Z">
        <w:r w:rsidRPr="00655A22" w:rsidDel="00070518">
          <w:rPr>
            <w:b/>
            <w:rPrChange w:id="324" w:author="Microsoft account" w:date="2016-09-30T11:01:00Z">
              <w:rPr>
                <w:rFonts w:asciiTheme="minorHAnsi" w:hAnsiTheme="minorHAnsi"/>
                <w:color w:val="auto"/>
                <w:sz w:val="22"/>
                <w:szCs w:val="22"/>
              </w:rPr>
            </w:rPrChange>
          </w:rPr>
          <w:delText>FYI hpxml validator, http://www.hpxmlonline.com/tools-resources/hpxml-toolbox/and https://hpxml.nrel.gov/validator/</w:delText>
        </w:r>
      </w:del>
    </w:p>
    <w:p w14:paraId="576AD53A" w14:textId="77777777" w:rsidR="00655670" w:rsidRPr="00655A22" w:rsidRDefault="00655670" w:rsidP="00655A22">
      <w:pPr>
        <w:spacing w:line="256" w:lineRule="auto"/>
        <w:rPr>
          <w:rFonts w:cs="Arial"/>
          <w:b/>
          <w:rPrChange w:id="325" w:author="Microsoft account" w:date="2016-09-30T11:01:00Z">
            <w:rPr>
              <w:rFonts w:cs="Arial"/>
            </w:rPr>
          </w:rPrChange>
        </w:rPr>
        <w:pPrChange w:id="326" w:author="Microsoft account" w:date="2016-09-30T11:01:00Z">
          <w:pPr>
            <w:spacing w:line="256" w:lineRule="auto"/>
          </w:pPr>
        </w:pPrChange>
      </w:pPr>
    </w:p>
    <w:sectPr w:rsidR="00655670" w:rsidRPr="00655A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7" w:author="Dan Macumber" w:date="2016-09-28T13:11:00Z" w:initials="DLM">
    <w:p w14:paraId="5BD70478" w14:textId="77777777" w:rsidR="00937170" w:rsidRDefault="00937170" w:rsidP="00937170">
      <w:pPr>
        <w:pStyle w:val="CommentText"/>
      </w:pPr>
      <w:r>
        <w:rPr>
          <w:rStyle w:val="CommentReference"/>
        </w:rPr>
        <w:annotationRef/>
      </w:r>
      <w:r>
        <w:t>New feature</w:t>
      </w:r>
    </w:p>
  </w:comment>
  <w:comment w:id="130" w:author="Dan Macumber" w:date="2016-09-28T13:11:00Z" w:initials="DLM">
    <w:p w14:paraId="74ACF4BA" w14:textId="77777777" w:rsidR="00937170" w:rsidRDefault="00937170" w:rsidP="00937170">
      <w:pPr>
        <w:pStyle w:val="CommentText"/>
      </w:pPr>
      <w:r>
        <w:rPr>
          <w:rStyle w:val="CommentReference"/>
        </w:rPr>
        <w:annotationRef/>
      </w:r>
      <w:r>
        <w:t>New feature</w:t>
      </w:r>
    </w:p>
  </w:comment>
  <w:comment w:id="150" w:author="Dan Macumber" w:date="2016-09-28T13:11:00Z" w:initials="DLM">
    <w:p w14:paraId="2A357311" w14:textId="77777777" w:rsidR="00937170" w:rsidRDefault="00937170" w:rsidP="00937170">
      <w:pPr>
        <w:pStyle w:val="CommentText"/>
      </w:pPr>
      <w:r>
        <w:rPr>
          <w:rStyle w:val="CommentReference"/>
        </w:rPr>
        <w:annotationRef/>
      </w:r>
      <w:r>
        <w:t>New feature</w:t>
      </w:r>
    </w:p>
  </w:comment>
  <w:comment w:id="213" w:author="Dan Macumber" w:date="2016-09-28T13:11:00Z" w:initials="DLM">
    <w:p w14:paraId="2108C789" w14:textId="77777777" w:rsidR="001950E3" w:rsidRDefault="001950E3">
      <w:pPr>
        <w:pStyle w:val="CommentText"/>
      </w:pPr>
      <w:r>
        <w:rPr>
          <w:rStyle w:val="CommentReference"/>
        </w:rPr>
        <w:annotationRef/>
      </w:r>
      <w:r>
        <w:t>This is kind of confusing</w:t>
      </w:r>
    </w:p>
  </w:comment>
  <w:comment w:id="224" w:author="Dan Macumber" w:date="2016-09-28T13:11:00Z" w:initials="DLM">
    <w:p w14:paraId="68DB92D5" w14:textId="77777777" w:rsidR="00AD0AB2" w:rsidRDefault="00AD0AB2">
      <w:pPr>
        <w:pStyle w:val="CommentText"/>
      </w:pPr>
      <w:r>
        <w:rPr>
          <w:rStyle w:val="CommentReference"/>
        </w:rPr>
        <w:annotationRef/>
      </w:r>
      <w:r>
        <w:t>Need to separate TODOs based on normal maintenance vs new features.  Normal maintenance should be covered by gbXML.org.  New features are candidates for funding.</w:t>
      </w:r>
    </w:p>
  </w:comment>
  <w:comment w:id="225" w:author="Dan Macumber" w:date="2016-09-28T13:11:00Z" w:initials="DLM">
    <w:p w14:paraId="4A9CDAD5" w14:textId="77777777" w:rsidR="00AD0AB2" w:rsidRDefault="00AD0AB2">
      <w:pPr>
        <w:pStyle w:val="CommentText"/>
      </w:pPr>
      <w:r>
        <w:rPr>
          <w:rStyle w:val="CommentReference"/>
        </w:rPr>
        <w:annotationRef/>
      </w:r>
      <w:r>
        <w:rPr>
          <w:rStyle w:val="CommentReference"/>
        </w:rPr>
        <w:t>Normal maintenance</w:t>
      </w:r>
    </w:p>
  </w:comment>
  <w:comment w:id="226" w:author="Dan Macumber" w:date="2016-09-28T13:11:00Z" w:initials="DLM">
    <w:p w14:paraId="7E83F4F7" w14:textId="77777777" w:rsidR="00AD0AB2" w:rsidRDefault="00AD0AB2">
      <w:pPr>
        <w:pStyle w:val="CommentText"/>
      </w:pPr>
      <w:r>
        <w:rPr>
          <w:rStyle w:val="CommentReference"/>
        </w:rPr>
        <w:annotationRef/>
      </w:r>
      <w:r>
        <w:rPr>
          <w:rStyle w:val="CommentReference"/>
        </w:rPr>
        <w:annotationRef/>
      </w:r>
      <w:r>
        <w:rPr>
          <w:rStyle w:val="CommentReference"/>
        </w:rPr>
        <w:t>Normal maintenance</w:t>
      </w:r>
    </w:p>
  </w:comment>
  <w:comment w:id="227" w:author="Dan Macumber" w:date="2016-09-28T13:11:00Z" w:initials="DLM">
    <w:p w14:paraId="3D421195" w14:textId="2AA954E6" w:rsidR="00070518" w:rsidRDefault="00AD0AB2">
      <w:pPr>
        <w:pStyle w:val="CommentText"/>
      </w:pPr>
      <w:r>
        <w:rPr>
          <w:rStyle w:val="CommentReference"/>
        </w:rPr>
        <w:annotationRef/>
      </w:r>
      <w:r>
        <w:t>Wasn’t this already done?</w:t>
      </w:r>
    </w:p>
  </w:comment>
  <w:comment w:id="228" w:author="Microsoft account" w:date="2016-09-29T10:44:00Z" w:initials="Ma">
    <w:p w14:paraId="3D2AD83E" w14:textId="1A4D3648" w:rsidR="00070518" w:rsidRDefault="00070518">
      <w:pPr>
        <w:pStyle w:val="CommentText"/>
      </w:pPr>
      <w:r>
        <w:rPr>
          <w:rStyle w:val="CommentReference"/>
        </w:rPr>
        <w:annotationRef/>
      </w:r>
      <w:r>
        <w:t>Yes, but more work is required.</w:t>
      </w:r>
    </w:p>
  </w:comment>
  <w:comment w:id="229" w:author="Dan Macumber" w:date="2016-09-28T13:11:00Z" w:initials="DLM">
    <w:p w14:paraId="377D9720" w14:textId="77777777" w:rsidR="00AD0AB2" w:rsidRDefault="00AD0AB2">
      <w:pPr>
        <w:pStyle w:val="CommentText"/>
      </w:pPr>
      <w:r>
        <w:rPr>
          <w:rStyle w:val="CommentReference"/>
        </w:rPr>
        <w:annotationRef/>
      </w:r>
      <w:r>
        <w:t>Wasn’t this already done?</w:t>
      </w:r>
    </w:p>
  </w:comment>
  <w:comment w:id="230" w:author="Microsoft account" w:date="2016-09-29T10:44:00Z" w:initials="Ma">
    <w:p w14:paraId="618D9DF4" w14:textId="1A2184C6" w:rsidR="00070518" w:rsidRDefault="00070518">
      <w:pPr>
        <w:pStyle w:val="CommentText"/>
      </w:pPr>
      <w:r>
        <w:rPr>
          <w:rStyle w:val="CommentReference"/>
        </w:rPr>
        <w:annotationRef/>
      </w:r>
      <w:r>
        <w:t>Yes, but more work is required.</w:t>
      </w:r>
    </w:p>
  </w:comment>
  <w:comment w:id="236" w:author="Dan Macumber" w:date="2016-09-28T13:11:00Z" w:initials="DLM">
    <w:p w14:paraId="681B699C" w14:textId="77777777" w:rsidR="00AD0AB2" w:rsidRDefault="00AD0AB2">
      <w:pPr>
        <w:pStyle w:val="CommentText"/>
      </w:pPr>
      <w:r>
        <w:rPr>
          <w:rStyle w:val="CommentReference"/>
        </w:rPr>
        <w:annotationRef/>
      </w:r>
      <w:r>
        <w:t>New feature</w:t>
      </w:r>
    </w:p>
  </w:comment>
  <w:comment w:id="242" w:author="Dan Macumber" w:date="2016-09-28T13:11:00Z" w:initials="DLM">
    <w:p w14:paraId="7EAF6E58" w14:textId="77777777" w:rsidR="00AD0AB2" w:rsidRDefault="00AD0AB2">
      <w:pPr>
        <w:pStyle w:val="CommentText"/>
      </w:pPr>
      <w:r>
        <w:rPr>
          <w:rStyle w:val="CommentReference"/>
        </w:rPr>
        <w:annotationRef/>
      </w:r>
      <w:r>
        <w:t>New feature</w:t>
      </w:r>
    </w:p>
  </w:comment>
  <w:comment w:id="243" w:author="Dan Macumber" w:date="2016-09-28T13:11:00Z" w:initials="DLM">
    <w:p w14:paraId="2B291CA8" w14:textId="77777777" w:rsidR="00AD0AB2" w:rsidRDefault="00AD0AB2">
      <w:pPr>
        <w:pStyle w:val="CommentText"/>
      </w:pPr>
      <w:r>
        <w:rPr>
          <w:rStyle w:val="CommentReference"/>
        </w:rPr>
        <w:annotationRef/>
      </w:r>
      <w:r>
        <w:t>Stress importance in moving the gbXML market to adopt new schemas, currently the market is not following as gbXML is moving</w:t>
      </w:r>
    </w:p>
  </w:comment>
  <w:comment w:id="249" w:author="Dan Macumber" w:date="2016-09-28T13:11:00Z" w:initials="DLM">
    <w:p w14:paraId="633D2814" w14:textId="77777777" w:rsidR="00AD0AB2" w:rsidRDefault="00AD0AB2">
      <w:pPr>
        <w:pStyle w:val="CommentText"/>
      </w:pPr>
      <w:r>
        <w:rPr>
          <w:rStyle w:val="CommentReference"/>
        </w:rPr>
        <w:annotationRef/>
      </w:r>
      <w:r>
        <w:t>New feature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D70478" w15:done="0"/>
  <w15:commentEx w15:paraId="74ACF4BA" w15:done="0"/>
  <w15:commentEx w15:paraId="2A357311" w15:done="0"/>
  <w15:commentEx w15:paraId="2108C789" w15:done="0"/>
  <w15:commentEx w15:paraId="68DB92D5" w15:done="0"/>
  <w15:commentEx w15:paraId="4A9CDAD5" w15:done="0"/>
  <w15:commentEx w15:paraId="7E83F4F7" w15:done="0"/>
  <w15:commentEx w15:paraId="3D421195" w15:done="0"/>
  <w15:commentEx w15:paraId="3D2AD83E" w15:paraIdParent="3D421195" w15:done="0"/>
  <w15:commentEx w15:paraId="377D9720" w15:done="0"/>
  <w15:commentEx w15:paraId="618D9DF4" w15:paraIdParent="377D9720" w15:done="0"/>
  <w15:commentEx w15:paraId="681B699C" w15:done="0"/>
  <w15:commentEx w15:paraId="7EAF6E58" w15:done="0"/>
  <w15:commentEx w15:paraId="2B291CA8" w15:done="0"/>
  <w15:commentEx w15:paraId="633D28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5B2E"/>
    <w:multiLevelType w:val="hybridMultilevel"/>
    <w:tmpl w:val="97A66AC8"/>
    <w:lvl w:ilvl="0" w:tplc="34B6A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653AF"/>
    <w:multiLevelType w:val="hybridMultilevel"/>
    <w:tmpl w:val="667C2CFA"/>
    <w:lvl w:ilvl="0" w:tplc="34B6A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24AB4"/>
    <w:multiLevelType w:val="hybridMultilevel"/>
    <w:tmpl w:val="20247ADA"/>
    <w:lvl w:ilvl="0" w:tplc="34B6A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04DE7"/>
    <w:multiLevelType w:val="hybridMultilevel"/>
    <w:tmpl w:val="B9FC7632"/>
    <w:lvl w:ilvl="0" w:tplc="DB24B6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D5354"/>
    <w:multiLevelType w:val="hybridMultilevel"/>
    <w:tmpl w:val="07D6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02B7D"/>
    <w:multiLevelType w:val="hybridMultilevel"/>
    <w:tmpl w:val="90FC79C0"/>
    <w:lvl w:ilvl="0" w:tplc="DB24B6A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A532A2"/>
    <w:multiLevelType w:val="hybridMultilevel"/>
    <w:tmpl w:val="57ACC47A"/>
    <w:lvl w:ilvl="0" w:tplc="34B6A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3143E"/>
    <w:multiLevelType w:val="hybridMultilevel"/>
    <w:tmpl w:val="95C40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15817DC"/>
    <w:multiLevelType w:val="hybridMultilevel"/>
    <w:tmpl w:val="33BAE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B52A7"/>
    <w:multiLevelType w:val="hybridMultilevel"/>
    <w:tmpl w:val="16CE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A11C1F"/>
    <w:multiLevelType w:val="hybridMultilevel"/>
    <w:tmpl w:val="1CA4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F31E9"/>
    <w:multiLevelType w:val="hybridMultilevel"/>
    <w:tmpl w:val="0E728314"/>
    <w:lvl w:ilvl="0" w:tplc="34B6A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A714B2"/>
    <w:multiLevelType w:val="hybridMultilevel"/>
    <w:tmpl w:val="7A881D32"/>
    <w:lvl w:ilvl="0" w:tplc="78F26D6E">
      <w:start w:val="1"/>
      <w:numFmt w:val="decimal"/>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C644B4"/>
    <w:multiLevelType w:val="hybridMultilevel"/>
    <w:tmpl w:val="BCD6D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D0244"/>
    <w:multiLevelType w:val="hybridMultilevel"/>
    <w:tmpl w:val="19B4892E"/>
    <w:lvl w:ilvl="0" w:tplc="DB24B6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C7B2A"/>
    <w:multiLevelType w:val="hybridMultilevel"/>
    <w:tmpl w:val="7C30A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96512B9"/>
    <w:multiLevelType w:val="hybridMultilevel"/>
    <w:tmpl w:val="180AB304"/>
    <w:lvl w:ilvl="0" w:tplc="DB24B6A2">
      <w:start w:val="1"/>
      <w:numFmt w:val="decimal"/>
      <w:lvlText w:val="%1."/>
      <w:lvlJc w:val="left"/>
      <w:pPr>
        <w:ind w:left="720" w:hanging="360"/>
      </w:pPr>
      <w:rPr>
        <w:rFonts w:hint="default"/>
      </w:rPr>
    </w:lvl>
    <w:lvl w:ilvl="1" w:tplc="0D2A448E">
      <w:numFmt w:val="bullet"/>
      <w:lvlText w:val="•"/>
      <w:lvlJc w:val="left"/>
      <w:pPr>
        <w:ind w:left="1440" w:hanging="360"/>
      </w:pPr>
      <w:rPr>
        <w:rFonts w:ascii="Calibri" w:eastAsiaTheme="minorHAnsi" w:hAnsi="Calibri"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77A58"/>
    <w:multiLevelType w:val="hybridMultilevel"/>
    <w:tmpl w:val="C0DE9DD2"/>
    <w:lvl w:ilvl="0" w:tplc="34B6A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02D17"/>
    <w:multiLevelType w:val="hybridMultilevel"/>
    <w:tmpl w:val="F1920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0622329"/>
    <w:multiLevelType w:val="hybridMultilevel"/>
    <w:tmpl w:val="3F1A5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0FA6E78"/>
    <w:multiLevelType w:val="hybridMultilevel"/>
    <w:tmpl w:val="65EA5830"/>
    <w:lvl w:ilvl="0" w:tplc="34B6A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8D087E"/>
    <w:multiLevelType w:val="hybridMultilevel"/>
    <w:tmpl w:val="17C8C7D6"/>
    <w:lvl w:ilvl="0" w:tplc="34B6A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12354"/>
    <w:multiLevelType w:val="hybridMultilevel"/>
    <w:tmpl w:val="28E2C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F5E0D"/>
    <w:multiLevelType w:val="hybridMultilevel"/>
    <w:tmpl w:val="E8628B70"/>
    <w:lvl w:ilvl="0" w:tplc="34B6A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D6A11"/>
    <w:multiLevelType w:val="hybridMultilevel"/>
    <w:tmpl w:val="C1EE64C0"/>
    <w:lvl w:ilvl="0" w:tplc="34B6A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BE3EBC"/>
    <w:multiLevelType w:val="hybridMultilevel"/>
    <w:tmpl w:val="E35604C6"/>
    <w:lvl w:ilvl="0" w:tplc="20943BE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214117D"/>
    <w:multiLevelType w:val="multilevel"/>
    <w:tmpl w:val="1E14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2D61ED"/>
    <w:multiLevelType w:val="hybridMultilevel"/>
    <w:tmpl w:val="F3188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FF274C"/>
    <w:multiLevelType w:val="hybridMultilevel"/>
    <w:tmpl w:val="3AA6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FA2335"/>
    <w:multiLevelType w:val="hybridMultilevel"/>
    <w:tmpl w:val="CEDC6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06033"/>
    <w:multiLevelType w:val="hybridMultilevel"/>
    <w:tmpl w:val="9F2CD62A"/>
    <w:lvl w:ilvl="0" w:tplc="DB24B6A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F5745A0"/>
    <w:multiLevelType w:val="hybridMultilevel"/>
    <w:tmpl w:val="9998C544"/>
    <w:lvl w:ilvl="0" w:tplc="34B6A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6611D8"/>
    <w:multiLevelType w:val="hybridMultilevel"/>
    <w:tmpl w:val="6FF8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0522BD"/>
    <w:multiLevelType w:val="hybridMultilevel"/>
    <w:tmpl w:val="D4682A9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AA32CA8"/>
    <w:multiLevelType w:val="hybridMultilevel"/>
    <w:tmpl w:val="CAA231CA"/>
    <w:lvl w:ilvl="0" w:tplc="0E7AB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EB6571"/>
    <w:multiLevelType w:val="hybridMultilevel"/>
    <w:tmpl w:val="406E252E"/>
    <w:lvl w:ilvl="0" w:tplc="34B6A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BA2540"/>
    <w:multiLevelType w:val="hybridMultilevel"/>
    <w:tmpl w:val="7AF0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E08CC"/>
    <w:multiLevelType w:val="hybridMultilevel"/>
    <w:tmpl w:val="3F1A5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D4E6A5B"/>
    <w:multiLevelType w:val="hybridMultilevel"/>
    <w:tmpl w:val="C824CAE6"/>
    <w:lvl w:ilvl="0" w:tplc="34B6A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AD3C8B"/>
    <w:multiLevelType w:val="hybridMultilevel"/>
    <w:tmpl w:val="E0B2BC9A"/>
    <w:lvl w:ilvl="0" w:tplc="34B6A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612AE4"/>
    <w:multiLevelType w:val="hybridMultilevel"/>
    <w:tmpl w:val="6A3CEB06"/>
    <w:lvl w:ilvl="0" w:tplc="34B6A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6"/>
  </w:num>
  <w:num w:numId="3">
    <w:abstractNumId w:val="16"/>
  </w:num>
  <w:num w:numId="4">
    <w:abstractNumId w:val="27"/>
  </w:num>
  <w:num w:numId="5">
    <w:abstractNumId w:val="10"/>
  </w:num>
  <w:num w:numId="6">
    <w:abstractNumId w:val="13"/>
  </w:num>
  <w:num w:numId="7">
    <w:abstractNumId w:val="4"/>
  </w:num>
  <w:num w:numId="8">
    <w:abstractNumId w:val="18"/>
  </w:num>
  <w:num w:numId="9">
    <w:abstractNumId w:val="9"/>
  </w:num>
  <w:num w:numId="10">
    <w:abstractNumId w:val="30"/>
  </w:num>
  <w:num w:numId="11">
    <w:abstractNumId w:val="15"/>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7"/>
  </w:num>
  <w:num w:numId="17">
    <w:abstractNumId w:val="8"/>
  </w:num>
  <w:num w:numId="18">
    <w:abstractNumId w:val="34"/>
  </w:num>
  <w:num w:numId="19">
    <w:abstractNumId w:val="33"/>
  </w:num>
  <w:num w:numId="20">
    <w:abstractNumId w:val="3"/>
  </w:num>
  <w:num w:numId="21">
    <w:abstractNumId w:val="14"/>
  </w:num>
  <w:num w:numId="22">
    <w:abstractNumId w:val="5"/>
  </w:num>
  <w:num w:numId="23">
    <w:abstractNumId w:val="25"/>
  </w:num>
  <w:num w:numId="24">
    <w:abstractNumId w:val="36"/>
  </w:num>
  <w:num w:numId="25">
    <w:abstractNumId w:val="32"/>
  </w:num>
  <w:num w:numId="26">
    <w:abstractNumId w:val="29"/>
  </w:num>
  <w:num w:numId="27">
    <w:abstractNumId w:val="28"/>
  </w:num>
  <w:num w:numId="28">
    <w:abstractNumId w:val="2"/>
  </w:num>
  <w:num w:numId="29">
    <w:abstractNumId w:val="17"/>
  </w:num>
  <w:num w:numId="30">
    <w:abstractNumId w:val="6"/>
  </w:num>
  <w:num w:numId="31">
    <w:abstractNumId w:val="11"/>
  </w:num>
  <w:num w:numId="32">
    <w:abstractNumId w:val="35"/>
  </w:num>
  <w:num w:numId="33">
    <w:abstractNumId w:val="39"/>
  </w:num>
  <w:num w:numId="34">
    <w:abstractNumId w:val="0"/>
  </w:num>
  <w:num w:numId="35">
    <w:abstractNumId w:val="31"/>
  </w:num>
  <w:num w:numId="36">
    <w:abstractNumId w:val="23"/>
  </w:num>
  <w:num w:numId="37">
    <w:abstractNumId w:val="38"/>
  </w:num>
  <w:num w:numId="38">
    <w:abstractNumId w:val="21"/>
  </w:num>
  <w:num w:numId="39">
    <w:abstractNumId w:val="1"/>
  </w:num>
  <w:num w:numId="40">
    <w:abstractNumId w:val="20"/>
  </w:num>
  <w:num w:numId="41">
    <w:abstractNumId w:val="24"/>
  </w:num>
  <w:num w:numId="42">
    <w:abstractNumId w:val="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19a95e296f64b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035"/>
    <w:rsid w:val="0002283B"/>
    <w:rsid w:val="00030082"/>
    <w:rsid w:val="00035249"/>
    <w:rsid w:val="00036BA4"/>
    <w:rsid w:val="000411E6"/>
    <w:rsid w:val="00070518"/>
    <w:rsid w:val="00095E58"/>
    <w:rsid w:val="00097F32"/>
    <w:rsid w:val="000C6214"/>
    <w:rsid w:val="000E12FE"/>
    <w:rsid w:val="000F5415"/>
    <w:rsid w:val="001366F6"/>
    <w:rsid w:val="00147F29"/>
    <w:rsid w:val="0018161E"/>
    <w:rsid w:val="001950E3"/>
    <w:rsid w:val="001B0E0F"/>
    <w:rsid w:val="001B5192"/>
    <w:rsid w:val="001C0BAA"/>
    <w:rsid w:val="001D1159"/>
    <w:rsid w:val="001E0128"/>
    <w:rsid w:val="002045DE"/>
    <w:rsid w:val="002307A0"/>
    <w:rsid w:val="002638AA"/>
    <w:rsid w:val="002842EC"/>
    <w:rsid w:val="00295388"/>
    <w:rsid w:val="002A6733"/>
    <w:rsid w:val="002C2541"/>
    <w:rsid w:val="002C331F"/>
    <w:rsid w:val="002C40A0"/>
    <w:rsid w:val="002C40FC"/>
    <w:rsid w:val="002F6208"/>
    <w:rsid w:val="00310ED6"/>
    <w:rsid w:val="003148E8"/>
    <w:rsid w:val="00315188"/>
    <w:rsid w:val="00321376"/>
    <w:rsid w:val="003249E4"/>
    <w:rsid w:val="00340D26"/>
    <w:rsid w:val="00370A3B"/>
    <w:rsid w:val="00383347"/>
    <w:rsid w:val="0039388D"/>
    <w:rsid w:val="003B3932"/>
    <w:rsid w:val="003C73A1"/>
    <w:rsid w:val="003D2AB4"/>
    <w:rsid w:val="003D7086"/>
    <w:rsid w:val="003E0733"/>
    <w:rsid w:val="003F342D"/>
    <w:rsid w:val="003F6745"/>
    <w:rsid w:val="003F76A2"/>
    <w:rsid w:val="00405E81"/>
    <w:rsid w:val="0040604E"/>
    <w:rsid w:val="00441529"/>
    <w:rsid w:val="00466524"/>
    <w:rsid w:val="00483AA8"/>
    <w:rsid w:val="004B405E"/>
    <w:rsid w:val="004C4BDC"/>
    <w:rsid w:val="004D2C01"/>
    <w:rsid w:val="004E5538"/>
    <w:rsid w:val="0053591A"/>
    <w:rsid w:val="005420E8"/>
    <w:rsid w:val="00557371"/>
    <w:rsid w:val="0056707C"/>
    <w:rsid w:val="00572B32"/>
    <w:rsid w:val="00584091"/>
    <w:rsid w:val="0058590F"/>
    <w:rsid w:val="005A6BA4"/>
    <w:rsid w:val="005B439C"/>
    <w:rsid w:val="005B4DEB"/>
    <w:rsid w:val="005D034A"/>
    <w:rsid w:val="005D211F"/>
    <w:rsid w:val="005F1D43"/>
    <w:rsid w:val="006210EF"/>
    <w:rsid w:val="006333EC"/>
    <w:rsid w:val="00641EB6"/>
    <w:rsid w:val="0065388C"/>
    <w:rsid w:val="00655670"/>
    <w:rsid w:val="00655A22"/>
    <w:rsid w:val="006573F3"/>
    <w:rsid w:val="00657F5D"/>
    <w:rsid w:val="006F1EBF"/>
    <w:rsid w:val="00733C0F"/>
    <w:rsid w:val="007345E9"/>
    <w:rsid w:val="0075158B"/>
    <w:rsid w:val="00777B58"/>
    <w:rsid w:val="00797C3F"/>
    <w:rsid w:val="007B7511"/>
    <w:rsid w:val="007C79EC"/>
    <w:rsid w:val="00806F5A"/>
    <w:rsid w:val="0085375E"/>
    <w:rsid w:val="008C2011"/>
    <w:rsid w:val="008F2FC6"/>
    <w:rsid w:val="00937170"/>
    <w:rsid w:val="00952167"/>
    <w:rsid w:val="00961A89"/>
    <w:rsid w:val="009822EC"/>
    <w:rsid w:val="009C6CD9"/>
    <w:rsid w:val="00A00E94"/>
    <w:rsid w:val="00A161B1"/>
    <w:rsid w:val="00A21537"/>
    <w:rsid w:val="00A37EBA"/>
    <w:rsid w:val="00A44844"/>
    <w:rsid w:val="00A50007"/>
    <w:rsid w:val="00A50FBB"/>
    <w:rsid w:val="00A52498"/>
    <w:rsid w:val="00A5553F"/>
    <w:rsid w:val="00A64E66"/>
    <w:rsid w:val="00A9552C"/>
    <w:rsid w:val="00AA45C3"/>
    <w:rsid w:val="00AB37D9"/>
    <w:rsid w:val="00AC15C1"/>
    <w:rsid w:val="00AD0AB2"/>
    <w:rsid w:val="00AE12DD"/>
    <w:rsid w:val="00AE1766"/>
    <w:rsid w:val="00B008DF"/>
    <w:rsid w:val="00B21EC2"/>
    <w:rsid w:val="00B3406B"/>
    <w:rsid w:val="00B429E9"/>
    <w:rsid w:val="00BA4A10"/>
    <w:rsid w:val="00BD3933"/>
    <w:rsid w:val="00BD3C61"/>
    <w:rsid w:val="00BD52AD"/>
    <w:rsid w:val="00BD69AA"/>
    <w:rsid w:val="00BE0035"/>
    <w:rsid w:val="00BE63E0"/>
    <w:rsid w:val="00C00F89"/>
    <w:rsid w:val="00C02B42"/>
    <w:rsid w:val="00C34679"/>
    <w:rsid w:val="00C75B83"/>
    <w:rsid w:val="00C773F0"/>
    <w:rsid w:val="00CE0128"/>
    <w:rsid w:val="00CF22F1"/>
    <w:rsid w:val="00D15C80"/>
    <w:rsid w:val="00D90758"/>
    <w:rsid w:val="00DA766F"/>
    <w:rsid w:val="00DE16D6"/>
    <w:rsid w:val="00E2284C"/>
    <w:rsid w:val="00E32B83"/>
    <w:rsid w:val="00E4638D"/>
    <w:rsid w:val="00E75EDF"/>
    <w:rsid w:val="00EB0A1F"/>
    <w:rsid w:val="00EC3F8D"/>
    <w:rsid w:val="00ED7FC6"/>
    <w:rsid w:val="00EE4E63"/>
    <w:rsid w:val="00EF6BD4"/>
    <w:rsid w:val="00F22E41"/>
    <w:rsid w:val="00F26A8F"/>
    <w:rsid w:val="00F35021"/>
    <w:rsid w:val="00F3519E"/>
    <w:rsid w:val="00F4722E"/>
    <w:rsid w:val="00F51AB5"/>
    <w:rsid w:val="00F54B8A"/>
    <w:rsid w:val="00F74493"/>
    <w:rsid w:val="00F85B74"/>
    <w:rsid w:val="00FA07E9"/>
    <w:rsid w:val="00FE5E2C"/>
    <w:rsid w:val="00FF4280"/>
    <w:rsid w:val="00FF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2EEE"/>
  <w15:docId w15:val="{6E0750BD-A43F-42CA-BD97-467E81D0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A00E94"/>
    <w:pPr>
      <w:spacing w:after="60" w:line="240" w:lineRule="auto"/>
      <w:outlineLvl w:val="0"/>
    </w:pPr>
    <w:rPr>
      <w:rFonts w:asciiTheme="majorHAnsi" w:eastAsia="Times New Roman" w:hAnsiTheme="majorHAnsi" w:cs="Times New Roman"/>
      <w:b/>
      <w:cap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035"/>
    <w:pPr>
      <w:ind w:left="720"/>
      <w:contextualSpacing/>
    </w:pPr>
  </w:style>
  <w:style w:type="paragraph" w:customStyle="1" w:styleId="Default">
    <w:name w:val="Default"/>
    <w:rsid w:val="0095216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41529"/>
    <w:rPr>
      <w:color w:val="0000FF"/>
      <w:u w:val="single"/>
    </w:rPr>
  </w:style>
  <w:style w:type="character" w:customStyle="1" w:styleId="Heading1Char">
    <w:name w:val="Heading 1 Char"/>
    <w:basedOn w:val="DefaultParagraphFont"/>
    <w:link w:val="Heading1"/>
    <w:rsid w:val="00A00E94"/>
    <w:rPr>
      <w:rFonts w:asciiTheme="majorHAnsi" w:eastAsia="Times New Roman" w:hAnsiTheme="majorHAnsi" w:cs="Times New Roman"/>
      <w:b/>
      <w:caps/>
      <w:sz w:val="18"/>
      <w:szCs w:val="20"/>
    </w:rPr>
  </w:style>
  <w:style w:type="paragraph" w:styleId="BodyText">
    <w:name w:val="Body Text"/>
    <w:basedOn w:val="Normal"/>
    <w:link w:val="BodyTextChar"/>
    <w:unhideWhenUsed/>
    <w:qFormat/>
    <w:rsid w:val="00A00E94"/>
    <w:pPr>
      <w:spacing w:before="240" w:after="0" w:line="240" w:lineRule="auto"/>
      <w:ind w:firstLine="720"/>
    </w:pPr>
    <w:rPr>
      <w:rFonts w:eastAsia="Times New Roman" w:cs="Times New Roman"/>
      <w:szCs w:val="20"/>
    </w:rPr>
  </w:style>
  <w:style w:type="character" w:customStyle="1" w:styleId="BodyTextChar">
    <w:name w:val="Body Text Char"/>
    <w:basedOn w:val="DefaultParagraphFont"/>
    <w:link w:val="BodyText"/>
    <w:rsid w:val="00A00E94"/>
    <w:rPr>
      <w:rFonts w:eastAsia="Times New Roman" w:cs="Times New Roman"/>
      <w:szCs w:val="20"/>
    </w:rPr>
  </w:style>
  <w:style w:type="paragraph" w:styleId="BalloonText">
    <w:name w:val="Balloon Text"/>
    <w:basedOn w:val="Normal"/>
    <w:link w:val="BalloonTextChar"/>
    <w:uiPriority w:val="99"/>
    <w:semiHidden/>
    <w:unhideWhenUsed/>
    <w:rsid w:val="00A16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1B1"/>
    <w:rPr>
      <w:rFonts w:ascii="Tahoma" w:hAnsi="Tahoma" w:cs="Tahoma"/>
      <w:sz w:val="16"/>
      <w:szCs w:val="16"/>
    </w:rPr>
  </w:style>
  <w:style w:type="character" w:styleId="CommentReference">
    <w:name w:val="annotation reference"/>
    <w:basedOn w:val="DefaultParagraphFont"/>
    <w:uiPriority w:val="99"/>
    <w:semiHidden/>
    <w:unhideWhenUsed/>
    <w:rsid w:val="00B21EC2"/>
    <w:rPr>
      <w:sz w:val="16"/>
      <w:szCs w:val="16"/>
    </w:rPr>
  </w:style>
  <w:style w:type="paragraph" w:styleId="CommentText">
    <w:name w:val="annotation text"/>
    <w:basedOn w:val="Normal"/>
    <w:link w:val="CommentTextChar"/>
    <w:uiPriority w:val="99"/>
    <w:semiHidden/>
    <w:unhideWhenUsed/>
    <w:rsid w:val="00B21EC2"/>
    <w:pPr>
      <w:spacing w:line="240" w:lineRule="auto"/>
    </w:pPr>
    <w:rPr>
      <w:sz w:val="20"/>
      <w:szCs w:val="20"/>
    </w:rPr>
  </w:style>
  <w:style w:type="character" w:customStyle="1" w:styleId="CommentTextChar">
    <w:name w:val="Comment Text Char"/>
    <w:basedOn w:val="DefaultParagraphFont"/>
    <w:link w:val="CommentText"/>
    <w:uiPriority w:val="99"/>
    <w:semiHidden/>
    <w:rsid w:val="00B21EC2"/>
    <w:rPr>
      <w:sz w:val="20"/>
      <w:szCs w:val="20"/>
    </w:rPr>
  </w:style>
  <w:style w:type="paragraph" w:styleId="CommentSubject">
    <w:name w:val="annotation subject"/>
    <w:basedOn w:val="CommentText"/>
    <w:next w:val="CommentText"/>
    <w:link w:val="CommentSubjectChar"/>
    <w:uiPriority w:val="99"/>
    <w:semiHidden/>
    <w:unhideWhenUsed/>
    <w:rsid w:val="00B21EC2"/>
    <w:rPr>
      <w:b/>
      <w:bCs/>
    </w:rPr>
  </w:style>
  <w:style w:type="character" w:customStyle="1" w:styleId="CommentSubjectChar">
    <w:name w:val="Comment Subject Char"/>
    <w:basedOn w:val="CommentTextChar"/>
    <w:link w:val="CommentSubject"/>
    <w:uiPriority w:val="99"/>
    <w:semiHidden/>
    <w:rsid w:val="00B21E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3111">
      <w:bodyDiv w:val="1"/>
      <w:marLeft w:val="0"/>
      <w:marRight w:val="0"/>
      <w:marTop w:val="0"/>
      <w:marBottom w:val="0"/>
      <w:divBdr>
        <w:top w:val="none" w:sz="0" w:space="0" w:color="auto"/>
        <w:left w:val="none" w:sz="0" w:space="0" w:color="auto"/>
        <w:bottom w:val="none" w:sz="0" w:space="0" w:color="auto"/>
        <w:right w:val="none" w:sz="0" w:space="0" w:color="auto"/>
      </w:divBdr>
    </w:div>
    <w:div w:id="260918585">
      <w:bodyDiv w:val="1"/>
      <w:marLeft w:val="0"/>
      <w:marRight w:val="0"/>
      <w:marTop w:val="0"/>
      <w:marBottom w:val="0"/>
      <w:divBdr>
        <w:top w:val="none" w:sz="0" w:space="0" w:color="auto"/>
        <w:left w:val="none" w:sz="0" w:space="0" w:color="auto"/>
        <w:bottom w:val="none" w:sz="0" w:space="0" w:color="auto"/>
        <w:right w:val="none" w:sz="0" w:space="0" w:color="auto"/>
      </w:divBdr>
    </w:div>
    <w:div w:id="1086071575">
      <w:bodyDiv w:val="1"/>
      <w:marLeft w:val="0"/>
      <w:marRight w:val="0"/>
      <w:marTop w:val="0"/>
      <w:marBottom w:val="0"/>
      <w:divBdr>
        <w:top w:val="none" w:sz="0" w:space="0" w:color="auto"/>
        <w:left w:val="none" w:sz="0" w:space="0" w:color="auto"/>
        <w:bottom w:val="none" w:sz="0" w:space="0" w:color="auto"/>
        <w:right w:val="none" w:sz="0" w:space="0" w:color="auto"/>
      </w:divBdr>
      <w:divsChild>
        <w:div w:id="215049397">
          <w:marLeft w:val="0"/>
          <w:marRight w:val="0"/>
          <w:marTop w:val="0"/>
          <w:marBottom w:val="0"/>
          <w:divBdr>
            <w:top w:val="none" w:sz="0" w:space="0" w:color="auto"/>
            <w:left w:val="none" w:sz="0" w:space="0" w:color="auto"/>
            <w:bottom w:val="none" w:sz="0" w:space="0" w:color="auto"/>
            <w:right w:val="none" w:sz="0" w:space="0" w:color="auto"/>
          </w:divBdr>
        </w:div>
        <w:div w:id="363408082">
          <w:marLeft w:val="0"/>
          <w:marRight w:val="0"/>
          <w:marTop w:val="0"/>
          <w:marBottom w:val="0"/>
          <w:divBdr>
            <w:top w:val="none" w:sz="0" w:space="0" w:color="auto"/>
            <w:left w:val="none" w:sz="0" w:space="0" w:color="auto"/>
            <w:bottom w:val="none" w:sz="0" w:space="0" w:color="auto"/>
            <w:right w:val="none" w:sz="0" w:space="0" w:color="auto"/>
          </w:divBdr>
        </w:div>
        <w:div w:id="1315184220">
          <w:marLeft w:val="0"/>
          <w:marRight w:val="0"/>
          <w:marTop w:val="0"/>
          <w:marBottom w:val="0"/>
          <w:divBdr>
            <w:top w:val="none" w:sz="0" w:space="0" w:color="auto"/>
            <w:left w:val="none" w:sz="0" w:space="0" w:color="auto"/>
            <w:bottom w:val="none" w:sz="0" w:space="0" w:color="auto"/>
            <w:right w:val="none" w:sz="0" w:space="0" w:color="auto"/>
          </w:divBdr>
          <w:divsChild>
            <w:div w:id="1518234732">
              <w:marLeft w:val="0"/>
              <w:marRight w:val="0"/>
              <w:marTop w:val="0"/>
              <w:marBottom w:val="0"/>
              <w:divBdr>
                <w:top w:val="none" w:sz="0" w:space="0" w:color="auto"/>
                <w:left w:val="none" w:sz="0" w:space="0" w:color="auto"/>
                <w:bottom w:val="none" w:sz="0" w:space="0" w:color="auto"/>
                <w:right w:val="none" w:sz="0" w:space="0" w:color="auto"/>
              </w:divBdr>
            </w:div>
            <w:div w:id="27413608">
              <w:marLeft w:val="0"/>
              <w:marRight w:val="0"/>
              <w:marTop w:val="0"/>
              <w:marBottom w:val="0"/>
              <w:divBdr>
                <w:top w:val="none" w:sz="0" w:space="0" w:color="auto"/>
                <w:left w:val="none" w:sz="0" w:space="0" w:color="auto"/>
                <w:bottom w:val="none" w:sz="0" w:space="0" w:color="auto"/>
                <w:right w:val="none" w:sz="0" w:space="0" w:color="auto"/>
              </w:divBdr>
            </w:div>
          </w:divsChild>
        </w:div>
        <w:div w:id="1982271794">
          <w:marLeft w:val="0"/>
          <w:marRight w:val="0"/>
          <w:marTop w:val="0"/>
          <w:marBottom w:val="0"/>
          <w:divBdr>
            <w:top w:val="none" w:sz="0" w:space="0" w:color="auto"/>
            <w:left w:val="none" w:sz="0" w:space="0" w:color="auto"/>
            <w:bottom w:val="none" w:sz="0" w:space="0" w:color="auto"/>
            <w:right w:val="none" w:sz="0" w:space="0" w:color="auto"/>
          </w:divBdr>
          <w:divsChild>
            <w:div w:id="1189484873">
              <w:marLeft w:val="0"/>
              <w:marRight w:val="0"/>
              <w:marTop w:val="0"/>
              <w:marBottom w:val="0"/>
              <w:divBdr>
                <w:top w:val="none" w:sz="0" w:space="0" w:color="auto"/>
                <w:left w:val="none" w:sz="0" w:space="0" w:color="auto"/>
                <w:bottom w:val="none" w:sz="0" w:space="0" w:color="auto"/>
                <w:right w:val="none" w:sz="0" w:space="0" w:color="auto"/>
              </w:divBdr>
            </w:div>
            <w:div w:id="571040948">
              <w:marLeft w:val="0"/>
              <w:marRight w:val="0"/>
              <w:marTop w:val="0"/>
              <w:marBottom w:val="0"/>
              <w:divBdr>
                <w:top w:val="none" w:sz="0" w:space="0" w:color="auto"/>
                <w:left w:val="none" w:sz="0" w:space="0" w:color="auto"/>
                <w:bottom w:val="none" w:sz="0" w:space="0" w:color="auto"/>
                <w:right w:val="none" w:sz="0" w:space="0" w:color="auto"/>
              </w:divBdr>
            </w:div>
          </w:divsChild>
        </w:div>
        <w:div w:id="1868524965">
          <w:marLeft w:val="0"/>
          <w:marRight w:val="0"/>
          <w:marTop w:val="0"/>
          <w:marBottom w:val="0"/>
          <w:divBdr>
            <w:top w:val="none" w:sz="0" w:space="0" w:color="auto"/>
            <w:left w:val="none" w:sz="0" w:space="0" w:color="auto"/>
            <w:bottom w:val="none" w:sz="0" w:space="0" w:color="auto"/>
            <w:right w:val="none" w:sz="0" w:space="0" w:color="auto"/>
          </w:divBdr>
          <w:divsChild>
            <w:div w:id="689529713">
              <w:marLeft w:val="0"/>
              <w:marRight w:val="0"/>
              <w:marTop w:val="0"/>
              <w:marBottom w:val="0"/>
              <w:divBdr>
                <w:top w:val="none" w:sz="0" w:space="0" w:color="auto"/>
                <w:left w:val="none" w:sz="0" w:space="0" w:color="auto"/>
                <w:bottom w:val="none" w:sz="0" w:space="0" w:color="auto"/>
                <w:right w:val="none" w:sz="0" w:space="0" w:color="auto"/>
              </w:divBdr>
            </w:div>
            <w:div w:id="49619022">
              <w:marLeft w:val="0"/>
              <w:marRight w:val="0"/>
              <w:marTop w:val="0"/>
              <w:marBottom w:val="0"/>
              <w:divBdr>
                <w:top w:val="none" w:sz="0" w:space="0" w:color="auto"/>
                <w:left w:val="none" w:sz="0" w:space="0" w:color="auto"/>
                <w:bottom w:val="none" w:sz="0" w:space="0" w:color="auto"/>
                <w:right w:val="none" w:sz="0" w:space="0" w:color="auto"/>
              </w:divBdr>
            </w:div>
          </w:divsChild>
        </w:div>
        <w:div w:id="148788372">
          <w:marLeft w:val="0"/>
          <w:marRight w:val="0"/>
          <w:marTop w:val="0"/>
          <w:marBottom w:val="0"/>
          <w:divBdr>
            <w:top w:val="none" w:sz="0" w:space="0" w:color="auto"/>
            <w:left w:val="none" w:sz="0" w:space="0" w:color="auto"/>
            <w:bottom w:val="none" w:sz="0" w:space="0" w:color="auto"/>
            <w:right w:val="none" w:sz="0" w:space="0" w:color="auto"/>
          </w:divBdr>
          <w:divsChild>
            <w:div w:id="1954357981">
              <w:marLeft w:val="0"/>
              <w:marRight w:val="0"/>
              <w:marTop w:val="0"/>
              <w:marBottom w:val="0"/>
              <w:divBdr>
                <w:top w:val="none" w:sz="0" w:space="0" w:color="auto"/>
                <w:left w:val="none" w:sz="0" w:space="0" w:color="auto"/>
                <w:bottom w:val="none" w:sz="0" w:space="0" w:color="auto"/>
                <w:right w:val="none" w:sz="0" w:space="0" w:color="auto"/>
              </w:divBdr>
            </w:div>
            <w:div w:id="462888689">
              <w:marLeft w:val="0"/>
              <w:marRight w:val="0"/>
              <w:marTop w:val="0"/>
              <w:marBottom w:val="0"/>
              <w:divBdr>
                <w:top w:val="none" w:sz="0" w:space="0" w:color="auto"/>
                <w:left w:val="none" w:sz="0" w:space="0" w:color="auto"/>
                <w:bottom w:val="none" w:sz="0" w:space="0" w:color="auto"/>
                <w:right w:val="none" w:sz="0" w:space="0" w:color="auto"/>
              </w:divBdr>
            </w:div>
          </w:divsChild>
        </w:div>
        <w:div w:id="424300606">
          <w:marLeft w:val="0"/>
          <w:marRight w:val="0"/>
          <w:marTop w:val="0"/>
          <w:marBottom w:val="0"/>
          <w:divBdr>
            <w:top w:val="none" w:sz="0" w:space="0" w:color="auto"/>
            <w:left w:val="none" w:sz="0" w:space="0" w:color="auto"/>
            <w:bottom w:val="none" w:sz="0" w:space="0" w:color="auto"/>
            <w:right w:val="none" w:sz="0" w:space="0" w:color="auto"/>
          </w:divBdr>
          <w:divsChild>
            <w:div w:id="1270313939">
              <w:marLeft w:val="0"/>
              <w:marRight w:val="0"/>
              <w:marTop w:val="0"/>
              <w:marBottom w:val="0"/>
              <w:divBdr>
                <w:top w:val="none" w:sz="0" w:space="0" w:color="auto"/>
                <w:left w:val="none" w:sz="0" w:space="0" w:color="auto"/>
                <w:bottom w:val="none" w:sz="0" w:space="0" w:color="auto"/>
                <w:right w:val="none" w:sz="0" w:space="0" w:color="auto"/>
              </w:divBdr>
            </w:div>
            <w:div w:id="369455202">
              <w:marLeft w:val="0"/>
              <w:marRight w:val="0"/>
              <w:marTop w:val="0"/>
              <w:marBottom w:val="0"/>
              <w:divBdr>
                <w:top w:val="none" w:sz="0" w:space="0" w:color="auto"/>
                <w:left w:val="none" w:sz="0" w:space="0" w:color="auto"/>
                <w:bottom w:val="none" w:sz="0" w:space="0" w:color="auto"/>
                <w:right w:val="none" w:sz="0" w:space="0" w:color="auto"/>
              </w:divBdr>
            </w:div>
          </w:divsChild>
        </w:div>
        <w:div w:id="2050956075">
          <w:marLeft w:val="0"/>
          <w:marRight w:val="0"/>
          <w:marTop w:val="0"/>
          <w:marBottom w:val="0"/>
          <w:divBdr>
            <w:top w:val="none" w:sz="0" w:space="0" w:color="auto"/>
            <w:left w:val="none" w:sz="0" w:space="0" w:color="auto"/>
            <w:bottom w:val="none" w:sz="0" w:space="0" w:color="auto"/>
            <w:right w:val="none" w:sz="0" w:space="0" w:color="auto"/>
          </w:divBdr>
          <w:divsChild>
            <w:div w:id="42802163">
              <w:marLeft w:val="0"/>
              <w:marRight w:val="0"/>
              <w:marTop w:val="0"/>
              <w:marBottom w:val="0"/>
              <w:divBdr>
                <w:top w:val="none" w:sz="0" w:space="0" w:color="auto"/>
                <w:left w:val="none" w:sz="0" w:space="0" w:color="auto"/>
                <w:bottom w:val="none" w:sz="0" w:space="0" w:color="auto"/>
                <w:right w:val="none" w:sz="0" w:space="0" w:color="auto"/>
              </w:divBdr>
            </w:div>
            <w:div w:id="12772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enBuildingXML/openstudio-gbxml-validation" TargetMode="External"/><Relationship Id="rId13" Type="http://schemas.openxmlformats.org/officeDocument/2006/relationships/hyperlink" Target="http://gbxml.org/validator/Pages/TestPage.aspx" TargetMode="External"/><Relationship Id="rId3" Type="http://schemas.openxmlformats.org/officeDocument/2006/relationships/settings" Target="settings.xml"/><Relationship Id="rId7" Type="http://schemas.openxmlformats.org/officeDocument/2006/relationships/hyperlink" Target="http://gbxml.org/OpenStudioCertification_Latest" TargetMode="External"/><Relationship Id="rId12" Type="http://schemas.openxmlformats.org/officeDocument/2006/relationships/hyperlink" Target="http://www.hpxmlonline.com/tools-resources/data-selection-too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gbxml.org/TestCases_for_GreenBuildingXML_gbXML"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gbxml.org/Schema_Current_GreenBuildingXML_gbXML" TargetMode="External"/><Relationship Id="rId4" Type="http://schemas.openxmlformats.org/officeDocument/2006/relationships/webSettings" Target="webSettings.xml"/><Relationship Id="rId9" Type="http://schemas.openxmlformats.org/officeDocument/2006/relationships/hyperlink" Target="http://www.gbxml.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2256</TotalTime>
  <Pages>11</Pages>
  <Words>4795</Words>
  <Characters>27335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 Harriman</dc:creator>
  <cp:lastModifiedBy>Microsoft account</cp:lastModifiedBy>
  <cp:revision>46</cp:revision>
  <dcterms:created xsi:type="dcterms:W3CDTF">2016-09-28T18:15:00Z</dcterms:created>
  <dcterms:modified xsi:type="dcterms:W3CDTF">2016-09-30T18:43:00Z</dcterms:modified>
</cp:coreProperties>
</file>